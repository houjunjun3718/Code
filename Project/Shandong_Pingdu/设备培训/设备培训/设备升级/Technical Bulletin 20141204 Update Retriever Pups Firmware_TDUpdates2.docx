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F614" w14:textId="77777777" w:rsidR="00844CC0" w:rsidRDefault="00844CC0" w:rsidP="006C2807">
      <w:pPr>
        <w:tabs>
          <w:tab w:val="right" w:pos="10800"/>
        </w:tabs>
        <w:rPr>
          <w:rFonts w:ascii="Arial" w:hAnsi="Arial" w:cs="Arial"/>
          <w:b/>
        </w:rPr>
      </w:pPr>
    </w:p>
    <w:p w14:paraId="3E9631A3" w14:textId="68EC1B64" w:rsidR="00436037" w:rsidRDefault="005A7B4F" w:rsidP="006C2807">
      <w:pPr>
        <w:tabs>
          <w:tab w:val="right" w:pos="10800"/>
        </w:tabs>
        <w:rPr>
          <w:rFonts w:ascii="Arial" w:hAnsi="Arial" w:cs="Arial"/>
        </w:rPr>
      </w:pPr>
      <w:r>
        <w:rPr>
          <w:rFonts w:ascii="Arial" w:hAnsi="Arial" w:cs="Arial"/>
          <w:b/>
        </w:rPr>
        <w:t>TECHNICAL</w:t>
      </w:r>
      <w:r w:rsidR="004E6CDB" w:rsidRPr="009A2844">
        <w:rPr>
          <w:rFonts w:ascii="Arial" w:hAnsi="Arial" w:cs="Arial"/>
          <w:b/>
        </w:rPr>
        <w:t xml:space="preserve"> BULLETIN </w:t>
      </w:r>
      <w:r w:rsidR="004D2477">
        <w:rPr>
          <w:rFonts w:ascii="Arial" w:hAnsi="Arial" w:cs="Arial"/>
          <w:b/>
        </w:rPr>
        <w:t xml:space="preserve">NO. </w:t>
      </w:r>
      <w:r w:rsidR="009D2FB2">
        <w:rPr>
          <w:rFonts w:ascii="Arial" w:hAnsi="Arial" w:cs="Arial"/>
          <w:b/>
        </w:rPr>
        <w:t>20141204</w:t>
      </w:r>
      <w:r w:rsidR="006C2807">
        <w:rPr>
          <w:rFonts w:ascii="Arial" w:hAnsi="Arial" w:cs="Arial"/>
        </w:rPr>
        <w:tab/>
      </w:r>
      <w:ins w:id="0" w:author="Tyson Dollinger" w:date="2018-07-27T08:33:00Z">
        <w:r w:rsidR="006167B0">
          <w:rPr>
            <w:rFonts w:ascii="Arial" w:hAnsi="Arial" w:cs="Arial"/>
          </w:rPr>
          <w:t xml:space="preserve"> Updated </w:t>
        </w:r>
      </w:ins>
      <w:r w:rsidR="009C7B38">
        <w:rPr>
          <w:rFonts w:ascii="Arial" w:hAnsi="Arial" w:cs="Arial"/>
        </w:rPr>
        <w:t>July 25th</w:t>
      </w:r>
      <w:r w:rsidR="003A76DD">
        <w:rPr>
          <w:rFonts w:ascii="Arial" w:hAnsi="Arial" w:cs="Arial"/>
        </w:rPr>
        <w:t>, 201</w:t>
      </w:r>
      <w:r w:rsidR="009C7B38">
        <w:rPr>
          <w:rFonts w:ascii="Arial" w:hAnsi="Arial" w:cs="Arial"/>
        </w:rPr>
        <w:t>8</w:t>
      </w:r>
    </w:p>
    <w:p w14:paraId="22FB01EC" w14:textId="77777777" w:rsidR="004E6CDB" w:rsidRDefault="004E6CDB">
      <w:pPr>
        <w:rPr>
          <w:rFonts w:ascii="Arial" w:hAnsi="Arial" w:cs="Arial"/>
        </w:rPr>
      </w:pPr>
    </w:p>
    <w:p w14:paraId="12858E0F" w14:textId="77777777" w:rsidR="006C2807" w:rsidRDefault="006C2807">
      <w:pPr>
        <w:rPr>
          <w:rFonts w:ascii="Arial" w:hAnsi="Arial" w:cs="Arial"/>
        </w:rPr>
      </w:pPr>
      <w:r>
        <w:rPr>
          <w:rFonts w:ascii="Arial" w:hAnsi="Arial" w:cs="Arial"/>
        </w:rPr>
        <w:t>SUBJECT</w:t>
      </w:r>
      <w:r>
        <w:rPr>
          <w:rFonts w:ascii="Arial" w:hAnsi="Arial" w:cs="Arial"/>
        </w:rPr>
        <w:tab/>
      </w:r>
      <w:r>
        <w:rPr>
          <w:rFonts w:ascii="Arial" w:hAnsi="Arial" w:cs="Arial"/>
        </w:rPr>
        <w:tab/>
      </w:r>
      <w:r>
        <w:rPr>
          <w:rFonts w:ascii="Arial" w:hAnsi="Arial" w:cs="Arial"/>
        </w:rPr>
        <w:tab/>
      </w:r>
      <w:r w:rsidR="00291B55">
        <w:rPr>
          <w:rFonts w:ascii="Arial" w:hAnsi="Arial" w:cs="Arial"/>
          <w:b/>
        </w:rPr>
        <w:t>Updating Firmware on Retriever and Pups</w:t>
      </w:r>
    </w:p>
    <w:p w14:paraId="28A78854" w14:textId="77777777" w:rsidR="006C2807" w:rsidRDefault="006C2807">
      <w:pPr>
        <w:rPr>
          <w:rFonts w:ascii="Arial" w:hAnsi="Arial" w:cs="Arial"/>
        </w:rPr>
      </w:pPr>
    </w:p>
    <w:p w14:paraId="3E25BECE" w14:textId="77777777" w:rsidR="006C2807" w:rsidRDefault="006C2807" w:rsidP="006C2807">
      <w:pPr>
        <w:rPr>
          <w:rFonts w:ascii="Arial" w:hAnsi="Arial" w:cs="Arial"/>
        </w:rPr>
      </w:pPr>
      <w:r>
        <w:rPr>
          <w:rFonts w:ascii="Arial" w:hAnsi="Arial" w:cs="Arial"/>
        </w:rPr>
        <w:t>PRODUCT FAMILY</w:t>
      </w:r>
      <w:r>
        <w:rPr>
          <w:rFonts w:ascii="Arial" w:hAnsi="Arial" w:cs="Arial"/>
        </w:rPr>
        <w:tab/>
      </w:r>
      <w:r>
        <w:rPr>
          <w:rFonts w:ascii="Arial" w:hAnsi="Arial" w:cs="Arial"/>
        </w:rPr>
        <w:tab/>
      </w:r>
      <w:proofErr w:type="spellStart"/>
      <w:r w:rsidR="00291B55">
        <w:rPr>
          <w:rFonts w:ascii="Arial" w:hAnsi="Arial" w:cs="Arial"/>
          <w:b/>
        </w:rPr>
        <w:t>WatchDog</w:t>
      </w:r>
      <w:proofErr w:type="spellEnd"/>
      <w:r w:rsidR="00291B55">
        <w:rPr>
          <w:rFonts w:ascii="Arial" w:hAnsi="Arial" w:cs="Arial"/>
          <w:b/>
        </w:rPr>
        <w:t xml:space="preserve"> Retriever &amp; Pups</w:t>
      </w:r>
    </w:p>
    <w:p w14:paraId="4915B8D5" w14:textId="77777777" w:rsidR="006C2807" w:rsidRDefault="006C2807" w:rsidP="006C2807">
      <w:pPr>
        <w:rPr>
          <w:rFonts w:ascii="Arial" w:hAnsi="Arial" w:cs="Arial"/>
        </w:rPr>
      </w:pPr>
    </w:p>
    <w:p w14:paraId="61608E9B" w14:textId="77777777" w:rsidR="0046734F" w:rsidRDefault="00AE393E" w:rsidP="00AE393E">
      <w:pPr>
        <w:rPr>
          <w:rFonts w:ascii="Arial" w:hAnsi="Arial" w:cs="Arial"/>
        </w:rPr>
      </w:pPr>
      <w:r>
        <w:rPr>
          <w:rFonts w:ascii="Arial" w:hAnsi="Arial" w:cs="Arial"/>
        </w:rPr>
        <w:t>DETAILS</w:t>
      </w:r>
    </w:p>
    <w:p w14:paraId="504BB83C" w14:textId="77777777" w:rsidR="00AE4D54" w:rsidRPr="008617B0" w:rsidRDefault="00AE4D54" w:rsidP="00AE4D54">
      <w:pPr>
        <w:rPr>
          <w:rFonts w:ascii="Arial" w:hAnsi="Arial" w:cs="Arial"/>
          <w:sz w:val="22"/>
          <w:szCs w:val="22"/>
        </w:rPr>
      </w:pPr>
    </w:p>
    <w:p w14:paraId="545612AB" w14:textId="77777777" w:rsidR="00874D52" w:rsidRDefault="00291B55" w:rsidP="008617B0">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WatchDog</w:t>
      </w:r>
      <w:proofErr w:type="spellEnd"/>
      <w:r>
        <w:rPr>
          <w:rFonts w:ascii="Arial" w:hAnsi="Arial" w:cs="Arial"/>
          <w:sz w:val="22"/>
          <w:szCs w:val="22"/>
        </w:rPr>
        <w:t xml:space="preserve"> Retriever and the </w:t>
      </w:r>
      <w:proofErr w:type="spellStart"/>
      <w:r>
        <w:rPr>
          <w:rFonts w:ascii="Arial" w:hAnsi="Arial" w:cs="Arial"/>
          <w:sz w:val="22"/>
          <w:szCs w:val="22"/>
        </w:rPr>
        <w:t>WatchDog</w:t>
      </w:r>
      <w:proofErr w:type="spellEnd"/>
      <w:r>
        <w:rPr>
          <w:rFonts w:ascii="Arial" w:hAnsi="Arial" w:cs="Arial"/>
          <w:sz w:val="22"/>
          <w:szCs w:val="22"/>
        </w:rPr>
        <w:t xml:space="preserve"> Pups (Sensor, Station, and Repeater) include field-upgradeable firmware features. When system improvements or sensor compatibility enhancements are created by Spectrum Technologies, the existing firmware on the Retriever and/or the Pups can be easily updated to incorporate the latest changes. The following steps should be followed to ensure successful firmware updating.</w:t>
      </w:r>
      <w:r w:rsidR="009D2FB2">
        <w:rPr>
          <w:rFonts w:ascii="Arial" w:hAnsi="Arial" w:cs="Arial"/>
          <w:sz w:val="22"/>
          <w:szCs w:val="22"/>
        </w:rPr>
        <w:t xml:space="preserve"> Please read through all steps </w:t>
      </w:r>
      <w:r w:rsidR="00532AA0">
        <w:rPr>
          <w:rFonts w:ascii="Arial" w:hAnsi="Arial" w:cs="Arial"/>
          <w:sz w:val="22"/>
          <w:szCs w:val="22"/>
        </w:rPr>
        <w:t xml:space="preserve">first </w:t>
      </w:r>
      <w:r w:rsidR="009D2FB2">
        <w:rPr>
          <w:rFonts w:ascii="Arial" w:hAnsi="Arial" w:cs="Arial"/>
          <w:sz w:val="22"/>
          <w:szCs w:val="22"/>
        </w:rPr>
        <w:t xml:space="preserve">to familiarize yourself with the process </w:t>
      </w:r>
      <w:r w:rsidR="00EC2006">
        <w:rPr>
          <w:rFonts w:ascii="Arial" w:hAnsi="Arial" w:cs="Arial"/>
          <w:sz w:val="22"/>
          <w:szCs w:val="22"/>
        </w:rPr>
        <w:t>before proceeding.</w:t>
      </w:r>
      <w:r w:rsidR="009C7B38">
        <w:rPr>
          <w:rFonts w:ascii="Arial" w:hAnsi="Arial" w:cs="Arial"/>
          <w:sz w:val="22"/>
          <w:szCs w:val="22"/>
        </w:rPr>
        <w:t xml:space="preserve"> </w:t>
      </w:r>
    </w:p>
    <w:p w14:paraId="14DB682E" w14:textId="77777777" w:rsidR="00874D52" w:rsidRDefault="00874D52" w:rsidP="008617B0">
      <w:pPr>
        <w:rPr>
          <w:rFonts w:ascii="Arial" w:hAnsi="Arial" w:cs="Arial"/>
          <w:sz w:val="22"/>
          <w:szCs w:val="22"/>
        </w:rPr>
      </w:pPr>
    </w:p>
    <w:p w14:paraId="69EAF627" w14:textId="41CB762B" w:rsidR="00291B55" w:rsidRPr="00033488" w:rsidRDefault="00033488" w:rsidP="008617B0">
      <w:pPr>
        <w:rPr>
          <w:ins w:id="1" w:author="Tyson Dollinger" w:date="2018-07-25T15:58:00Z"/>
          <w:rFonts w:ascii="Arial" w:hAnsi="Arial" w:cs="Arial"/>
          <w:b/>
          <w:sz w:val="22"/>
          <w:szCs w:val="22"/>
          <w:rPrChange w:id="2" w:author="Tyson Dollinger" w:date="2018-07-25T16:00:00Z">
            <w:rPr>
              <w:ins w:id="3" w:author="Tyson Dollinger" w:date="2018-07-25T15:58:00Z"/>
              <w:rFonts w:ascii="Arial" w:hAnsi="Arial" w:cs="Arial"/>
              <w:sz w:val="22"/>
              <w:szCs w:val="22"/>
            </w:rPr>
          </w:rPrChange>
        </w:rPr>
      </w:pPr>
      <w:ins w:id="4" w:author="Tyson Dollinger" w:date="2018-07-25T15:58:00Z">
        <w:r w:rsidRPr="00033488">
          <w:rPr>
            <w:rFonts w:ascii="Arial" w:hAnsi="Arial" w:cs="Arial"/>
            <w:b/>
            <w:sz w:val="22"/>
            <w:szCs w:val="22"/>
            <w:rPrChange w:id="5" w:author="Tyson Dollinger" w:date="2018-07-25T16:00:00Z">
              <w:rPr>
                <w:rFonts w:ascii="Arial" w:hAnsi="Arial" w:cs="Arial"/>
                <w:sz w:val="22"/>
                <w:szCs w:val="22"/>
              </w:rPr>
            </w:rPrChange>
          </w:rPr>
          <w:t xml:space="preserve">Note: </w:t>
        </w:r>
      </w:ins>
      <w:ins w:id="6" w:author="Tyson Dollinger" w:date="2018-07-25T15:59:00Z">
        <w:r w:rsidRPr="00033488">
          <w:rPr>
            <w:rFonts w:ascii="Arial" w:hAnsi="Arial" w:cs="Arial"/>
            <w:b/>
            <w:sz w:val="22"/>
            <w:szCs w:val="22"/>
            <w:rPrChange w:id="7" w:author="Tyson Dollinger" w:date="2018-07-25T16:00:00Z">
              <w:rPr>
                <w:rFonts w:ascii="Arial" w:hAnsi="Arial" w:cs="Arial"/>
                <w:sz w:val="22"/>
                <w:szCs w:val="22"/>
              </w:rPr>
            </w:rPrChange>
          </w:rPr>
          <w:t>To improve firmware update reliability, always update the Retriever first, followed by the Pups</w:t>
        </w:r>
      </w:ins>
      <w:ins w:id="8" w:author="Tyson Dollinger" w:date="2018-07-25T16:00:00Z">
        <w:r w:rsidRPr="00033488">
          <w:rPr>
            <w:rFonts w:ascii="Arial" w:hAnsi="Arial" w:cs="Arial"/>
            <w:b/>
            <w:sz w:val="22"/>
            <w:szCs w:val="22"/>
            <w:rPrChange w:id="9" w:author="Tyson Dollinger" w:date="2018-07-25T16:00:00Z">
              <w:rPr>
                <w:rFonts w:ascii="Arial" w:hAnsi="Arial" w:cs="Arial"/>
                <w:sz w:val="22"/>
                <w:szCs w:val="22"/>
              </w:rPr>
            </w:rPrChange>
          </w:rPr>
          <w:t>.</w:t>
        </w:r>
      </w:ins>
    </w:p>
    <w:p w14:paraId="23EE3022" w14:textId="77777777" w:rsidR="00033488" w:rsidRDefault="00033488" w:rsidP="008617B0">
      <w:pPr>
        <w:rPr>
          <w:rFonts w:ascii="Arial" w:hAnsi="Arial" w:cs="Arial"/>
          <w:sz w:val="22"/>
          <w:szCs w:val="22"/>
        </w:rPr>
      </w:pPr>
    </w:p>
    <w:p w14:paraId="75F22476" w14:textId="57A9620A" w:rsidR="00291B55" w:rsidRPr="00291B55" w:rsidRDefault="00291B55" w:rsidP="008617B0">
      <w:pPr>
        <w:rPr>
          <w:rFonts w:ascii="Arial" w:hAnsi="Arial" w:cs="Arial"/>
          <w:sz w:val="22"/>
          <w:szCs w:val="22"/>
          <w:u w:val="single"/>
        </w:rPr>
      </w:pPr>
      <w:r w:rsidRPr="00291B55">
        <w:rPr>
          <w:rFonts w:ascii="Arial" w:hAnsi="Arial" w:cs="Arial"/>
          <w:sz w:val="22"/>
          <w:szCs w:val="22"/>
          <w:u w:val="single"/>
        </w:rPr>
        <w:t>Retriever</w:t>
      </w:r>
      <w:ins w:id="10" w:author="Tyson Dollinger" w:date="2018-07-27T08:38:00Z">
        <w:r w:rsidR="006167B0">
          <w:rPr>
            <w:rFonts w:ascii="Arial" w:hAnsi="Arial" w:cs="Arial"/>
            <w:sz w:val="22"/>
            <w:szCs w:val="22"/>
            <w:u w:val="single"/>
          </w:rPr>
          <w:t xml:space="preserve"> </w:t>
        </w:r>
        <w:r w:rsidR="006167B0">
          <w:rPr>
            <w:rFonts w:ascii="Arial" w:hAnsi="Arial" w:cs="Arial"/>
            <w:sz w:val="22"/>
            <w:szCs w:val="22"/>
            <w:u w:val="single"/>
          </w:rPr>
          <w:t>Firmware Update Instruction:</w:t>
        </w:r>
      </w:ins>
    </w:p>
    <w:p w14:paraId="656DAB17" w14:textId="77777777" w:rsidR="00AE4D54" w:rsidRDefault="00317B13" w:rsidP="00317B13">
      <w:pPr>
        <w:ind w:left="360"/>
        <w:rPr>
          <w:rFonts w:ascii="Arial" w:hAnsi="Arial" w:cs="Arial"/>
          <w:sz w:val="22"/>
          <w:szCs w:val="22"/>
        </w:rPr>
      </w:pPr>
      <w:r>
        <w:rPr>
          <w:rFonts w:ascii="Arial" w:hAnsi="Arial" w:cs="Arial"/>
          <w:sz w:val="22"/>
          <w:szCs w:val="22"/>
        </w:rPr>
        <w:t xml:space="preserve"> </w:t>
      </w:r>
    </w:p>
    <w:p w14:paraId="11CBE4A6" w14:textId="77777777" w:rsidR="006167B0" w:rsidRDefault="00EC21E5" w:rsidP="008617B0">
      <w:pPr>
        <w:numPr>
          <w:ilvl w:val="0"/>
          <w:numId w:val="1"/>
        </w:numPr>
        <w:rPr>
          <w:ins w:id="11" w:author="Tyson Dollinger" w:date="2018-07-27T08:39:00Z"/>
          <w:rFonts w:ascii="Arial" w:hAnsi="Arial" w:cs="Arial"/>
          <w:sz w:val="22"/>
          <w:szCs w:val="22"/>
        </w:rPr>
      </w:pPr>
      <w:r>
        <w:rPr>
          <w:rFonts w:ascii="Arial" w:hAnsi="Arial" w:cs="Arial"/>
          <w:sz w:val="22"/>
          <w:szCs w:val="22"/>
        </w:rPr>
        <w:t xml:space="preserve">Prepare USB </w:t>
      </w:r>
      <w:r w:rsidR="00EC2006">
        <w:rPr>
          <w:rFonts w:ascii="Arial" w:hAnsi="Arial" w:cs="Arial"/>
          <w:sz w:val="22"/>
          <w:szCs w:val="22"/>
        </w:rPr>
        <w:t>flash drive</w:t>
      </w:r>
      <w:r>
        <w:rPr>
          <w:rFonts w:ascii="Arial" w:hAnsi="Arial" w:cs="Arial"/>
          <w:sz w:val="22"/>
          <w:szCs w:val="22"/>
        </w:rPr>
        <w:t xml:space="preserve"> by copying the Retriever firmware file (named “</w:t>
      </w:r>
      <w:proofErr w:type="spellStart"/>
      <w:r>
        <w:rPr>
          <w:rFonts w:ascii="Arial" w:hAnsi="Arial" w:cs="Arial"/>
          <w:sz w:val="22"/>
          <w:szCs w:val="22"/>
        </w:rPr>
        <w:t>retFw.bin</w:t>
      </w:r>
      <w:proofErr w:type="spellEnd"/>
      <w:r>
        <w:rPr>
          <w:rFonts w:ascii="Arial" w:hAnsi="Arial" w:cs="Arial"/>
          <w:sz w:val="22"/>
          <w:szCs w:val="22"/>
        </w:rPr>
        <w:t xml:space="preserve">”) obtained via the Spectrum Technologies website or Technical Support to the USB </w:t>
      </w:r>
      <w:r w:rsidR="00EC2006">
        <w:rPr>
          <w:rFonts w:ascii="Arial" w:hAnsi="Arial" w:cs="Arial"/>
          <w:sz w:val="22"/>
          <w:szCs w:val="22"/>
        </w:rPr>
        <w:t>flash drive. The USB flash drive</w:t>
      </w:r>
      <w:r>
        <w:rPr>
          <w:rFonts w:ascii="Arial" w:hAnsi="Arial" w:cs="Arial"/>
          <w:sz w:val="22"/>
          <w:szCs w:val="22"/>
        </w:rPr>
        <w:t xml:space="preserve"> provided with the Retriever may be used.</w:t>
      </w:r>
      <w:r w:rsidR="00EC2006">
        <w:rPr>
          <w:rFonts w:ascii="Arial" w:hAnsi="Arial" w:cs="Arial"/>
          <w:sz w:val="22"/>
          <w:szCs w:val="22"/>
        </w:rPr>
        <w:t xml:space="preserve"> </w:t>
      </w:r>
    </w:p>
    <w:p w14:paraId="3B4984AC" w14:textId="13D95243" w:rsidR="00EC21E5" w:rsidRPr="006167B0" w:rsidRDefault="006167B0" w:rsidP="006167B0">
      <w:pPr>
        <w:ind w:left="360"/>
        <w:rPr>
          <w:rFonts w:ascii="Arial" w:hAnsi="Arial" w:cs="Arial"/>
          <w:b/>
          <w:sz w:val="22"/>
          <w:szCs w:val="22"/>
          <w:rPrChange w:id="12" w:author="Tyson Dollinger" w:date="2018-07-27T08:39:00Z">
            <w:rPr>
              <w:rFonts w:ascii="Arial" w:hAnsi="Arial" w:cs="Arial"/>
              <w:sz w:val="22"/>
              <w:szCs w:val="22"/>
            </w:rPr>
          </w:rPrChange>
        </w:rPr>
        <w:pPrChange w:id="13" w:author="Tyson Dollinger" w:date="2018-07-27T08:39:00Z">
          <w:pPr>
            <w:numPr>
              <w:numId w:val="1"/>
            </w:numPr>
            <w:tabs>
              <w:tab w:val="num" w:pos="360"/>
            </w:tabs>
            <w:ind w:left="360" w:hanging="360"/>
          </w:pPr>
        </w:pPrChange>
      </w:pPr>
      <w:ins w:id="14" w:author="Tyson Dollinger" w:date="2018-07-27T08:39:00Z">
        <w:r w:rsidRPr="006167B0">
          <w:rPr>
            <w:rFonts w:ascii="Arial" w:hAnsi="Arial" w:cs="Arial"/>
            <w:b/>
            <w:sz w:val="22"/>
            <w:szCs w:val="22"/>
            <w:rPrChange w:id="15" w:author="Tyson Dollinger" w:date="2018-07-27T08:39:00Z">
              <w:rPr>
                <w:rFonts w:ascii="Arial" w:hAnsi="Arial" w:cs="Arial"/>
                <w:sz w:val="22"/>
                <w:szCs w:val="22"/>
              </w:rPr>
            </w:rPrChange>
          </w:rPr>
          <w:t xml:space="preserve">Note: </w:t>
        </w:r>
      </w:ins>
      <w:r w:rsidR="00EC2006" w:rsidRPr="006167B0">
        <w:rPr>
          <w:rFonts w:ascii="Arial" w:hAnsi="Arial" w:cs="Arial"/>
          <w:b/>
          <w:sz w:val="22"/>
          <w:szCs w:val="22"/>
          <w:rPrChange w:id="16" w:author="Tyson Dollinger" w:date="2018-07-27T08:39:00Z">
            <w:rPr>
              <w:rFonts w:ascii="Arial" w:hAnsi="Arial" w:cs="Arial"/>
              <w:sz w:val="22"/>
              <w:szCs w:val="22"/>
            </w:rPr>
          </w:rPrChange>
        </w:rPr>
        <w:t>If the Pups are also to be updated, you may copy the appropriate files to the USB flash drive at the same time (see Pups section below).</w:t>
      </w:r>
    </w:p>
    <w:p w14:paraId="0E7382DE" w14:textId="77777777" w:rsidR="00EC21E5" w:rsidRDefault="00EC21E5" w:rsidP="00EC21E5">
      <w:pPr>
        <w:ind w:left="360"/>
        <w:rPr>
          <w:rFonts w:ascii="Arial" w:hAnsi="Arial" w:cs="Arial"/>
          <w:sz w:val="22"/>
          <w:szCs w:val="22"/>
        </w:rPr>
      </w:pPr>
    </w:p>
    <w:p w14:paraId="007043F6" w14:textId="77777777" w:rsidR="00BF3951" w:rsidRDefault="00BF3951" w:rsidP="008617B0">
      <w:pPr>
        <w:numPr>
          <w:ilvl w:val="0"/>
          <w:numId w:val="1"/>
        </w:numPr>
        <w:rPr>
          <w:rFonts w:ascii="Arial" w:hAnsi="Arial" w:cs="Arial"/>
          <w:sz w:val="22"/>
          <w:szCs w:val="22"/>
        </w:rPr>
      </w:pPr>
      <w:r>
        <w:rPr>
          <w:rFonts w:ascii="Arial" w:hAnsi="Arial" w:cs="Arial"/>
          <w:sz w:val="22"/>
          <w:szCs w:val="22"/>
        </w:rPr>
        <w:t>If the Retriever and/or Pups are not currently deployed or not in use (turned off</w:t>
      </w:r>
      <w:r w:rsidR="00EC21E5">
        <w:rPr>
          <w:rFonts w:ascii="Arial" w:hAnsi="Arial" w:cs="Arial"/>
          <w:sz w:val="22"/>
          <w:szCs w:val="22"/>
        </w:rPr>
        <w:t>), skip to Step 4</w:t>
      </w:r>
      <w:r>
        <w:rPr>
          <w:rFonts w:ascii="Arial" w:hAnsi="Arial" w:cs="Arial"/>
          <w:sz w:val="22"/>
          <w:szCs w:val="22"/>
        </w:rPr>
        <w:t>.</w:t>
      </w:r>
    </w:p>
    <w:p w14:paraId="6DEBE884" w14:textId="77777777" w:rsidR="00BF3951" w:rsidRDefault="00BF3951" w:rsidP="00BF3951">
      <w:pPr>
        <w:ind w:left="360"/>
        <w:rPr>
          <w:rFonts w:ascii="Arial" w:hAnsi="Arial" w:cs="Arial"/>
          <w:sz w:val="22"/>
          <w:szCs w:val="22"/>
        </w:rPr>
      </w:pPr>
    </w:p>
    <w:p w14:paraId="0E43F9FB" w14:textId="6309B171" w:rsidR="00856D89" w:rsidRPr="00291B55" w:rsidRDefault="00291B55" w:rsidP="008617B0">
      <w:pPr>
        <w:numPr>
          <w:ilvl w:val="0"/>
          <w:numId w:val="1"/>
        </w:numPr>
        <w:rPr>
          <w:rFonts w:ascii="Arial" w:hAnsi="Arial" w:cs="Arial"/>
          <w:sz w:val="22"/>
          <w:szCs w:val="22"/>
        </w:rPr>
      </w:pPr>
      <w:r>
        <w:rPr>
          <w:rFonts w:ascii="Arial" w:hAnsi="Arial" w:cs="Arial"/>
          <w:sz w:val="22"/>
          <w:szCs w:val="22"/>
        </w:rPr>
        <w:t xml:space="preserve">If the Retriever and Pups are currently deployed, first switch the network into Setup Mode by pressing and holding the button on the Retriever until the Status light turns amber and then release. The light will start </w:t>
      </w:r>
      <w:ins w:id="17" w:author="Tyson Dollinger" w:date="2018-07-25T16:14:00Z">
        <w:r w:rsidR="007D1ABA">
          <w:rPr>
            <w:rFonts w:ascii="Arial" w:hAnsi="Arial" w:cs="Arial"/>
            <w:sz w:val="22"/>
            <w:szCs w:val="22"/>
          </w:rPr>
          <w:t xml:space="preserve">a slow </w:t>
        </w:r>
      </w:ins>
      <w:del w:id="18" w:author="Tyson Dollinger" w:date="2018-07-25T16:14:00Z">
        <w:r w:rsidDel="007D1ABA">
          <w:rPr>
            <w:rFonts w:ascii="Arial" w:hAnsi="Arial" w:cs="Arial"/>
            <w:sz w:val="22"/>
            <w:szCs w:val="22"/>
          </w:rPr>
          <w:delText xml:space="preserve">flashing </w:delText>
        </w:r>
      </w:del>
      <w:r>
        <w:rPr>
          <w:rFonts w:ascii="Arial" w:hAnsi="Arial" w:cs="Arial"/>
          <w:sz w:val="22"/>
          <w:szCs w:val="22"/>
        </w:rPr>
        <w:t>amber</w:t>
      </w:r>
      <w:ins w:id="19" w:author="Tyson Dollinger" w:date="2018-07-25T16:14:00Z">
        <w:r w:rsidR="007D1ABA">
          <w:rPr>
            <w:rFonts w:ascii="Arial" w:hAnsi="Arial" w:cs="Arial"/>
            <w:sz w:val="22"/>
            <w:szCs w:val="22"/>
          </w:rPr>
          <w:t xml:space="preserve"> flash</w:t>
        </w:r>
      </w:ins>
      <w:r>
        <w:rPr>
          <w:rFonts w:ascii="Arial" w:hAnsi="Arial" w:cs="Arial"/>
          <w:sz w:val="22"/>
          <w:szCs w:val="22"/>
        </w:rPr>
        <w:t xml:space="preserve"> to indicate that the Retriever is </w:t>
      </w:r>
      <w:del w:id="20" w:author="Tyson Dollinger" w:date="2018-07-25T16:14:00Z">
        <w:r w:rsidDel="007D1ABA">
          <w:rPr>
            <w:rFonts w:ascii="Arial" w:hAnsi="Arial" w:cs="Arial"/>
            <w:sz w:val="22"/>
            <w:szCs w:val="22"/>
          </w:rPr>
          <w:delText xml:space="preserve">in </w:delText>
        </w:r>
      </w:del>
      <w:ins w:id="21" w:author="Tyson Dollinger" w:date="2018-07-25T16:14:00Z">
        <w:r w:rsidR="007D1ABA">
          <w:rPr>
            <w:rFonts w:ascii="Arial" w:hAnsi="Arial" w:cs="Arial"/>
            <w:sz w:val="22"/>
            <w:szCs w:val="22"/>
          </w:rPr>
          <w:t xml:space="preserve">transitioning the network to </w:t>
        </w:r>
      </w:ins>
      <w:r>
        <w:rPr>
          <w:rFonts w:ascii="Arial" w:hAnsi="Arial" w:cs="Arial"/>
          <w:sz w:val="22"/>
          <w:szCs w:val="22"/>
        </w:rPr>
        <w:t xml:space="preserve">Setup Mode. </w:t>
      </w:r>
      <w:r w:rsidR="003143BD">
        <w:rPr>
          <w:rFonts w:ascii="Arial" w:hAnsi="Arial" w:cs="Arial"/>
          <w:sz w:val="22"/>
          <w:szCs w:val="22"/>
        </w:rPr>
        <w:t xml:space="preserve">In Setup Mode, the network operates at a faster communication cycle. </w:t>
      </w:r>
      <w:r>
        <w:rPr>
          <w:rFonts w:ascii="Arial" w:hAnsi="Arial" w:cs="Arial"/>
          <w:sz w:val="22"/>
          <w:szCs w:val="22"/>
        </w:rPr>
        <w:t xml:space="preserve">Depending on where the wireless mesh network is in its sleep cycle, it may take several minutes for the network to wake up and switch to </w:t>
      </w:r>
      <w:r w:rsidR="003143BD">
        <w:rPr>
          <w:rFonts w:ascii="Arial" w:hAnsi="Arial" w:cs="Arial"/>
          <w:sz w:val="22"/>
          <w:szCs w:val="22"/>
        </w:rPr>
        <w:t>the faster communications cycle.</w:t>
      </w:r>
      <w:r>
        <w:rPr>
          <w:rFonts w:ascii="Arial" w:hAnsi="Arial" w:cs="Arial"/>
          <w:sz w:val="22"/>
          <w:szCs w:val="22"/>
        </w:rPr>
        <w:t xml:space="preserve"> </w:t>
      </w:r>
      <w:ins w:id="22" w:author="Tyson Dollinger" w:date="2018-07-25T16:10:00Z">
        <w:r w:rsidR="007D1ABA">
          <w:rPr>
            <w:rFonts w:ascii="Arial" w:hAnsi="Arial" w:cs="Arial"/>
            <w:sz w:val="22"/>
            <w:szCs w:val="22"/>
          </w:rPr>
          <w:t xml:space="preserve">This is indicated by a </w:t>
        </w:r>
      </w:ins>
      <w:proofErr w:type="gramStart"/>
      <w:ins w:id="23" w:author="Tyson Dollinger" w:date="2018-07-25T16:11:00Z">
        <w:r w:rsidR="007D1ABA">
          <w:rPr>
            <w:rFonts w:ascii="Arial" w:hAnsi="Arial" w:cs="Arial"/>
            <w:sz w:val="22"/>
            <w:szCs w:val="22"/>
          </w:rPr>
          <w:t>fast amber</w:t>
        </w:r>
        <w:proofErr w:type="gramEnd"/>
        <w:r w:rsidR="007D1ABA">
          <w:rPr>
            <w:rFonts w:ascii="Arial" w:hAnsi="Arial" w:cs="Arial"/>
            <w:sz w:val="22"/>
            <w:szCs w:val="22"/>
          </w:rPr>
          <w:t xml:space="preserve"> flash.  Be sure to wait for the Retriever</w:t>
        </w:r>
      </w:ins>
      <w:ins w:id="24" w:author="Tyson Dollinger" w:date="2018-07-25T16:15:00Z">
        <w:r w:rsidR="007D1ABA">
          <w:rPr>
            <w:rFonts w:ascii="Arial" w:hAnsi="Arial" w:cs="Arial"/>
            <w:sz w:val="22"/>
            <w:szCs w:val="22"/>
          </w:rPr>
          <w:t xml:space="preserve">’s </w:t>
        </w:r>
      </w:ins>
      <w:ins w:id="25" w:author="Tyson Dollinger" w:date="2018-07-25T16:16:00Z">
        <w:r w:rsidR="007D1ABA">
          <w:rPr>
            <w:rFonts w:ascii="Arial" w:hAnsi="Arial" w:cs="Arial"/>
            <w:sz w:val="22"/>
            <w:szCs w:val="22"/>
          </w:rPr>
          <w:t>S</w:t>
        </w:r>
      </w:ins>
      <w:ins w:id="26" w:author="Tyson Dollinger" w:date="2018-07-25T16:15:00Z">
        <w:r w:rsidR="007D1ABA">
          <w:rPr>
            <w:rFonts w:ascii="Arial" w:hAnsi="Arial" w:cs="Arial"/>
            <w:sz w:val="22"/>
            <w:szCs w:val="22"/>
          </w:rPr>
          <w:t>tatus light to</w:t>
        </w:r>
      </w:ins>
      <w:ins w:id="27" w:author="Tyson Dollinger" w:date="2018-07-25T16:11:00Z">
        <w:r w:rsidR="007D1ABA">
          <w:rPr>
            <w:rFonts w:ascii="Arial" w:hAnsi="Arial" w:cs="Arial"/>
            <w:sz w:val="22"/>
            <w:szCs w:val="22"/>
          </w:rPr>
          <w:t xml:space="preserve"> </w:t>
        </w:r>
      </w:ins>
      <w:ins w:id="28" w:author="Tyson Dollinger" w:date="2018-07-25T16:16:00Z">
        <w:r w:rsidR="007D1ABA">
          <w:rPr>
            <w:rFonts w:ascii="Arial" w:hAnsi="Arial" w:cs="Arial"/>
            <w:sz w:val="22"/>
            <w:szCs w:val="22"/>
          </w:rPr>
          <w:t xml:space="preserve">change to the </w:t>
        </w:r>
        <w:proofErr w:type="gramStart"/>
        <w:r w:rsidR="007D1ABA">
          <w:rPr>
            <w:rFonts w:ascii="Arial" w:hAnsi="Arial" w:cs="Arial"/>
            <w:sz w:val="22"/>
            <w:szCs w:val="22"/>
          </w:rPr>
          <w:t>fast amber</w:t>
        </w:r>
        <w:proofErr w:type="gramEnd"/>
        <w:r w:rsidR="007D1ABA">
          <w:rPr>
            <w:rFonts w:ascii="Arial" w:hAnsi="Arial" w:cs="Arial"/>
            <w:sz w:val="22"/>
            <w:szCs w:val="22"/>
          </w:rPr>
          <w:t xml:space="preserve"> flash before proceeding.</w:t>
        </w:r>
      </w:ins>
      <w:ins w:id="29" w:author="Tyson Dollinger" w:date="2018-07-25T16:11:00Z">
        <w:r w:rsidR="007D1ABA">
          <w:rPr>
            <w:rFonts w:ascii="Arial" w:hAnsi="Arial" w:cs="Arial"/>
            <w:sz w:val="22"/>
            <w:szCs w:val="22"/>
          </w:rPr>
          <w:t xml:space="preserve"> </w:t>
        </w:r>
      </w:ins>
      <w:del w:id="30" w:author="Tyson Dollinger" w:date="2018-07-25T16:10:00Z">
        <w:r w:rsidDel="007D1ABA">
          <w:rPr>
            <w:rFonts w:ascii="Arial" w:hAnsi="Arial" w:cs="Arial"/>
            <w:sz w:val="22"/>
            <w:szCs w:val="22"/>
          </w:rPr>
          <w:delText xml:space="preserve">This will be indicated by green flashes interspersed within the amber flashes </w:delText>
        </w:r>
        <w:r w:rsidR="00BF3951" w:rsidDel="007D1ABA">
          <w:rPr>
            <w:rFonts w:ascii="Arial" w:hAnsi="Arial" w:cs="Arial"/>
            <w:sz w:val="22"/>
            <w:szCs w:val="22"/>
          </w:rPr>
          <w:delText xml:space="preserve">of the light. </w:delText>
        </w:r>
      </w:del>
      <w:r w:rsidR="00BF3951">
        <w:rPr>
          <w:rFonts w:ascii="Arial" w:hAnsi="Arial" w:cs="Arial"/>
          <w:sz w:val="22"/>
          <w:szCs w:val="22"/>
        </w:rPr>
        <w:t>The Status lights on the connected Pups will also flash more frequently once the communication cycle switches.</w:t>
      </w:r>
      <w:r w:rsidR="00BF3951">
        <w:rPr>
          <w:rFonts w:ascii="Arial" w:hAnsi="Arial" w:cs="Arial"/>
          <w:sz w:val="22"/>
          <w:szCs w:val="22"/>
        </w:rPr>
        <w:br/>
      </w:r>
    </w:p>
    <w:p w14:paraId="60D9D219" w14:textId="77777777" w:rsidR="00260BBC" w:rsidRDefault="00BF3951" w:rsidP="00260BBC">
      <w:pPr>
        <w:numPr>
          <w:ilvl w:val="0"/>
          <w:numId w:val="1"/>
        </w:numPr>
        <w:rPr>
          <w:rFonts w:ascii="Arial" w:hAnsi="Arial" w:cs="Arial"/>
          <w:sz w:val="22"/>
          <w:szCs w:val="22"/>
        </w:rPr>
      </w:pPr>
      <w:r>
        <w:rPr>
          <w:rFonts w:ascii="Arial" w:hAnsi="Arial" w:cs="Arial"/>
          <w:sz w:val="22"/>
          <w:szCs w:val="22"/>
        </w:rPr>
        <w:t xml:space="preserve">Disconnect power from the Retriever. If the Retriever is powered by AA batteries, remove one or more </w:t>
      </w:r>
      <w:r w:rsidR="00532AA0">
        <w:rPr>
          <w:rFonts w:ascii="Arial" w:hAnsi="Arial" w:cs="Arial"/>
          <w:sz w:val="22"/>
          <w:szCs w:val="22"/>
        </w:rPr>
        <w:t xml:space="preserve">batteries </w:t>
      </w:r>
      <w:r>
        <w:rPr>
          <w:rFonts w:ascii="Arial" w:hAnsi="Arial" w:cs="Arial"/>
          <w:sz w:val="22"/>
          <w:szCs w:val="22"/>
        </w:rPr>
        <w:t>or disconnect the battery clip at the top of the battery holder</w:t>
      </w:r>
      <w:r w:rsidR="00F052B3">
        <w:rPr>
          <w:rFonts w:ascii="Arial" w:hAnsi="Arial" w:cs="Arial"/>
          <w:sz w:val="22"/>
          <w:szCs w:val="22"/>
        </w:rPr>
        <w:t>.</w:t>
      </w:r>
      <w:r>
        <w:rPr>
          <w:rFonts w:ascii="Arial" w:hAnsi="Arial" w:cs="Arial"/>
          <w:sz w:val="22"/>
          <w:szCs w:val="22"/>
        </w:rPr>
        <w:t xml:space="preserve"> If the Retriever has a rechargeable battery pack, disconnect the battery clip </w:t>
      </w:r>
      <w:r w:rsidR="003143BD">
        <w:rPr>
          <w:rFonts w:ascii="Arial" w:hAnsi="Arial" w:cs="Arial"/>
          <w:sz w:val="22"/>
          <w:szCs w:val="22"/>
        </w:rPr>
        <w:t>as well as</w:t>
      </w:r>
      <w:r>
        <w:rPr>
          <w:rFonts w:ascii="Arial" w:hAnsi="Arial" w:cs="Arial"/>
          <w:sz w:val="22"/>
          <w:szCs w:val="22"/>
        </w:rPr>
        <w:t xml:space="preserve"> any DC power source (solar panel, AC/DC adapter) from the </w:t>
      </w:r>
      <w:r w:rsidR="00532AA0">
        <w:rPr>
          <w:rFonts w:ascii="Arial" w:hAnsi="Arial" w:cs="Arial"/>
          <w:sz w:val="22"/>
          <w:szCs w:val="22"/>
        </w:rPr>
        <w:t>Power</w:t>
      </w:r>
      <w:r w:rsidR="00EC21E5">
        <w:rPr>
          <w:rFonts w:ascii="Arial" w:hAnsi="Arial" w:cs="Arial"/>
          <w:sz w:val="22"/>
          <w:szCs w:val="22"/>
        </w:rPr>
        <w:t xml:space="preserve"> port.</w:t>
      </w:r>
    </w:p>
    <w:p w14:paraId="1F5DE09A" w14:textId="77777777" w:rsidR="00EC21E5" w:rsidRDefault="00EC21E5" w:rsidP="00EC21E5">
      <w:pPr>
        <w:ind w:left="360"/>
        <w:rPr>
          <w:rFonts w:ascii="Arial" w:hAnsi="Arial" w:cs="Arial"/>
          <w:sz w:val="22"/>
          <w:szCs w:val="22"/>
        </w:rPr>
      </w:pPr>
    </w:p>
    <w:p w14:paraId="6F7E2D6A" w14:textId="77777777" w:rsidR="00EC21E5" w:rsidRDefault="00EC2006" w:rsidP="00260BBC">
      <w:pPr>
        <w:numPr>
          <w:ilvl w:val="0"/>
          <w:numId w:val="1"/>
        </w:numPr>
        <w:rPr>
          <w:rFonts w:ascii="Arial" w:hAnsi="Arial" w:cs="Arial"/>
          <w:sz w:val="22"/>
          <w:szCs w:val="22"/>
        </w:rPr>
      </w:pPr>
      <w:r>
        <w:rPr>
          <w:rFonts w:ascii="Arial" w:hAnsi="Arial" w:cs="Arial"/>
          <w:sz w:val="22"/>
          <w:szCs w:val="22"/>
        </w:rPr>
        <w:t>Plug USB flash drive</w:t>
      </w:r>
      <w:r w:rsidR="00A913C5">
        <w:rPr>
          <w:rFonts w:ascii="Arial" w:hAnsi="Arial" w:cs="Arial"/>
          <w:sz w:val="22"/>
          <w:szCs w:val="22"/>
        </w:rPr>
        <w:t xml:space="preserve"> with firmware file(s)</w:t>
      </w:r>
      <w:r>
        <w:rPr>
          <w:rFonts w:ascii="Arial" w:hAnsi="Arial" w:cs="Arial"/>
          <w:sz w:val="22"/>
          <w:szCs w:val="22"/>
        </w:rPr>
        <w:t xml:space="preserve"> into USB port on the Retriever.</w:t>
      </w:r>
    </w:p>
    <w:p w14:paraId="56A1218F" w14:textId="77777777" w:rsidR="00EC2006" w:rsidRDefault="00EC2006" w:rsidP="00EC2006">
      <w:pPr>
        <w:pStyle w:val="ListParagraph"/>
        <w:rPr>
          <w:rFonts w:ascii="Arial" w:hAnsi="Arial" w:cs="Arial"/>
          <w:sz w:val="22"/>
          <w:szCs w:val="22"/>
        </w:rPr>
      </w:pPr>
    </w:p>
    <w:p w14:paraId="7E915412" w14:textId="029EC6FF" w:rsidR="00EC2006" w:rsidRDefault="00EC2006" w:rsidP="00260BBC">
      <w:pPr>
        <w:numPr>
          <w:ilvl w:val="0"/>
          <w:numId w:val="1"/>
        </w:numPr>
        <w:rPr>
          <w:rFonts w:ascii="Arial" w:hAnsi="Arial" w:cs="Arial"/>
          <w:sz w:val="22"/>
          <w:szCs w:val="22"/>
        </w:rPr>
      </w:pPr>
      <w:del w:id="31" w:author="Tyson Dollinger" w:date="2018-07-25T16:17:00Z">
        <w:r w:rsidDel="007D1ABA">
          <w:rPr>
            <w:rFonts w:ascii="Arial" w:hAnsi="Arial" w:cs="Arial"/>
            <w:sz w:val="22"/>
            <w:szCs w:val="22"/>
          </w:rPr>
          <w:delText>While holding the button on the Retriever, re</w:delText>
        </w:r>
      </w:del>
      <w:ins w:id="32" w:author="Tyson Dollinger" w:date="2018-07-25T16:17:00Z">
        <w:r w:rsidR="007D1ABA">
          <w:rPr>
            <w:rFonts w:ascii="Arial" w:hAnsi="Arial" w:cs="Arial"/>
            <w:sz w:val="22"/>
            <w:szCs w:val="22"/>
          </w:rPr>
          <w:t>Re</w:t>
        </w:r>
      </w:ins>
      <w:r>
        <w:rPr>
          <w:rFonts w:ascii="Arial" w:hAnsi="Arial" w:cs="Arial"/>
          <w:sz w:val="22"/>
          <w:szCs w:val="22"/>
        </w:rPr>
        <w:t>-connect power to the Retriever (replacing AA batteries or reconnecting battery clip on battery holder or rechargeable battery pack).</w:t>
      </w:r>
    </w:p>
    <w:p w14:paraId="285330AD" w14:textId="77777777" w:rsidR="00EC2006" w:rsidRDefault="00EC2006" w:rsidP="00EC2006">
      <w:pPr>
        <w:pStyle w:val="ListParagraph"/>
        <w:rPr>
          <w:rFonts w:ascii="Arial" w:hAnsi="Arial" w:cs="Arial"/>
          <w:sz w:val="22"/>
          <w:szCs w:val="22"/>
        </w:rPr>
      </w:pPr>
    </w:p>
    <w:p w14:paraId="1A7F1353" w14:textId="26F02306" w:rsidR="00EC2006" w:rsidRDefault="00EC2006" w:rsidP="00EC2006">
      <w:pPr>
        <w:numPr>
          <w:ilvl w:val="0"/>
          <w:numId w:val="1"/>
        </w:numPr>
        <w:rPr>
          <w:ins w:id="33" w:author="Tyson Dollinger" w:date="2018-07-25T16:18:00Z"/>
          <w:rFonts w:ascii="Arial" w:hAnsi="Arial" w:cs="Arial"/>
          <w:sz w:val="22"/>
          <w:szCs w:val="22"/>
        </w:rPr>
      </w:pPr>
      <w:del w:id="34" w:author="Tyson Dollinger" w:date="2018-07-25T16:17:00Z">
        <w:r w:rsidDel="007D1ABA">
          <w:rPr>
            <w:rFonts w:ascii="Arial" w:hAnsi="Arial" w:cs="Arial"/>
            <w:sz w:val="22"/>
            <w:szCs w:val="22"/>
          </w:rPr>
          <w:delText xml:space="preserve">Release the button once the Status light turns amber. </w:delText>
        </w:r>
      </w:del>
      <w:r>
        <w:rPr>
          <w:rFonts w:ascii="Arial" w:hAnsi="Arial" w:cs="Arial"/>
          <w:sz w:val="22"/>
          <w:szCs w:val="22"/>
        </w:rPr>
        <w:t>When the Status light starts flashing green, the firmware update is complete and the Retrieve</w:t>
      </w:r>
      <w:r w:rsidR="003143BD">
        <w:rPr>
          <w:rFonts w:ascii="Arial" w:hAnsi="Arial" w:cs="Arial"/>
          <w:sz w:val="22"/>
          <w:szCs w:val="22"/>
        </w:rPr>
        <w:t>r will start up in Setup Mode (S</w:t>
      </w:r>
      <w:r>
        <w:rPr>
          <w:rFonts w:ascii="Arial" w:hAnsi="Arial" w:cs="Arial"/>
          <w:sz w:val="22"/>
          <w:szCs w:val="22"/>
        </w:rPr>
        <w:t>tatus light</w:t>
      </w:r>
      <w:ins w:id="35" w:author="Tyson Dollinger" w:date="2018-07-25T16:24:00Z">
        <w:r w:rsidR="00FF1E67">
          <w:rPr>
            <w:rFonts w:ascii="Arial" w:hAnsi="Arial" w:cs="Arial"/>
            <w:sz w:val="22"/>
            <w:szCs w:val="22"/>
          </w:rPr>
          <w:t xml:space="preserve"> =</w:t>
        </w:r>
      </w:ins>
      <w:r>
        <w:rPr>
          <w:rFonts w:ascii="Arial" w:hAnsi="Arial" w:cs="Arial"/>
          <w:sz w:val="22"/>
          <w:szCs w:val="22"/>
        </w:rPr>
        <w:t xml:space="preserve"> </w:t>
      </w:r>
      <w:del w:id="36" w:author="Tyson Dollinger" w:date="2018-07-25T16:17:00Z">
        <w:r w:rsidDel="007D1ABA">
          <w:rPr>
            <w:rFonts w:ascii="Arial" w:hAnsi="Arial" w:cs="Arial"/>
            <w:sz w:val="22"/>
            <w:szCs w:val="22"/>
          </w:rPr>
          <w:delText xml:space="preserve">flashing </w:delText>
        </w:r>
        <w:r w:rsidDel="007D1ABA">
          <w:rPr>
            <w:rFonts w:ascii="Arial" w:hAnsi="Arial" w:cs="Arial"/>
            <w:sz w:val="22"/>
            <w:szCs w:val="22"/>
          </w:rPr>
          <w:lastRenderedPageBreak/>
          <w:delText>amber</w:delText>
        </w:r>
      </w:del>
      <w:ins w:id="37" w:author="Tyson Dollinger" w:date="2018-07-25T16:17:00Z">
        <w:r w:rsidR="007D1ABA">
          <w:rPr>
            <w:rFonts w:ascii="Arial" w:hAnsi="Arial" w:cs="Arial"/>
            <w:sz w:val="22"/>
            <w:szCs w:val="22"/>
          </w:rPr>
          <w:t>slow amber flash</w:t>
        </w:r>
      </w:ins>
      <w:r>
        <w:rPr>
          <w:rFonts w:ascii="Arial" w:hAnsi="Arial" w:cs="Arial"/>
          <w:sz w:val="22"/>
          <w:szCs w:val="22"/>
        </w:rPr>
        <w:t>) as it does at every power-up. The Pups will automatically re-join the Retriever network</w:t>
      </w:r>
      <w:r w:rsidR="00A913C5">
        <w:rPr>
          <w:rFonts w:ascii="Arial" w:hAnsi="Arial" w:cs="Arial"/>
          <w:sz w:val="22"/>
          <w:szCs w:val="22"/>
        </w:rPr>
        <w:t xml:space="preserve"> within one minute</w:t>
      </w:r>
      <w:ins w:id="38" w:author="Tyson Dollinger" w:date="2018-07-25T16:24:00Z">
        <w:r w:rsidR="00FF1E67">
          <w:rPr>
            <w:rFonts w:ascii="Arial" w:hAnsi="Arial" w:cs="Arial"/>
            <w:sz w:val="22"/>
            <w:szCs w:val="22"/>
          </w:rPr>
          <w:t xml:space="preserve"> and the Status light on the Retriever will transition to the </w:t>
        </w:r>
        <w:proofErr w:type="gramStart"/>
        <w:r w:rsidR="00FF1E67">
          <w:rPr>
            <w:rFonts w:ascii="Arial" w:hAnsi="Arial" w:cs="Arial"/>
            <w:sz w:val="22"/>
            <w:szCs w:val="22"/>
          </w:rPr>
          <w:t>fast amber</w:t>
        </w:r>
        <w:proofErr w:type="gramEnd"/>
        <w:r w:rsidR="00FF1E67">
          <w:rPr>
            <w:rFonts w:ascii="Arial" w:hAnsi="Arial" w:cs="Arial"/>
            <w:sz w:val="22"/>
            <w:szCs w:val="22"/>
          </w:rPr>
          <w:t xml:space="preserve"> flash</w:t>
        </w:r>
      </w:ins>
      <w:r w:rsidR="00A913C5">
        <w:rPr>
          <w:rFonts w:ascii="Arial" w:hAnsi="Arial" w:cs="Arial"/>
          <w:sz w:val="22"/>
          <w:szCs w:val="22"/>
        </w:rPr>
        <w:t>.</w:t>
      </w:r>
    </w:p>
    <w:p w14:paraId="52BA082F" w14:textId="77777777" w:rsidR="007D1ABA" w:rsidRDefault="007D1ABA">
      <w:pPr>
        <w:pStyle w:val="ListParagraph"/>
        <w:rPr>
          <w:ins w:id="39" w:author="Tyson Dollinger" w:date="2018-07-25T16:18:00Z"/>
          <w:rFonts w:ascii="Arial" w:hAnsi="Arial" w:cs="Arial"/>
          <w:sz w:val="22"/>
          <w:szCs w:val="22"/>
        </w:rPr>
        <w:pPrChange w:id="40" w:author="Tyson Dollinger" w:date="2018-07-25T16:18:00Z">
          <w:pPr>
            <w:numPr>
              <w:numId w:val="1"/>
            </w:numPr>
            <w:tabs>
              <w:tab w:val="num" w:pos="360"/>
            </w:tabs>
            <w:ind w:left="360" w:hanging="360"/>
          </w:pPr>
        </w:pPrChange>
      </w:pPr>
    </w:p>
    <w:p w14:paraId="26382396" w14:textId="4023837A" w:rsidR="007D1ABA" w:rsidRPr="00FF1E67" w:rsidRDefault="007D1ABA">
      <w:pPr>
        <w:ind w:left="360"/>
        <w:rPr>
          <w:rFonts w:ascii="Arial" w:hAnsi="Arial" w:cs="Arial"/>
          <w:b/>
          <w:sz w:val="22"/>
          <w:szCs w:val="22"/>
          <w:rPrChange w:id="41" w:author="Tyson Dollinger" w:date="2018-07-25T16:25:00Z">
            <w:rPr>
              <w:rFonts w:ascii="Arial" w:hAnsi="Arial" w:cs="Arial"/>
              <w:sz w:val="22"/>
              <w:szCs w:val="22"/>
            </w:rPr>
          </w:rPrChange>
        </w:rPr>
        <w:pPrChange w:id="42" w:author="Tyson Dollinger" w:date="2018-07-25T16:18:00Z">
          <w:pPr>
            <w:numPr>
              <w:numId w:val="1"/>
            </w:numPr>
            <w:tabs>
              <w:tab w:val="num" w:pos="360"/>
            </w:tabs>
            <w:ind w:left="360" w:hanging="360"/>
          </w:pPr>
        </w:pPrChange>
      </w:pPr>
      <w:ins w:id="43" w:author="Tyson Dollinger" w:date="2018-07-25T16:18:00Z">
        <w:r w:rsidRPr="00FF1E67">
          <w:rPr>
            <w:rFonts w:ascii="Arial" w:hAnsi="Arial" w:cs="Arial"/>
            <w:b/>
            <w:sz w:val="22"/>
            <w:szCs w:val="22"/>
            <w:rPrChange w:id="44" w:author="Tyson Dollinger" w:date="2018-07-25T16:25:00Z">
              <w:rPr>
                <w:rFonts w:ascii="Arial" w:hAnsi="Arial" w:cs="Arial"/>
                <w:sz w:val="22"/>
                <w:szCs w:val="22"/>
              </w:rPr>
            </w:rPrChange>
          </w:rPr>
          <w:t>Note: If the Retriever was powered off without the network being put i</w:t>
        </w:r>
      </w:ins>
      <w:ins w:id="45" w:author="Tyson Dollinger" w:date="2018-07-25T16:19:00Z">
        <w:r w:rsidRPr="00FF1E67">
          <w:rPr>
            <w:rFonts w:ascii="Arial" w:hAnsi="Arial" w:cs="Arial"/>
            <w:b/>
            <w:sz w:val="22"/>
            <w:szCs w:val="22"/>
            <w:rPrChange w:id="46" w:author="Tyson Dollinger" w:date="2018-07-25T16:25:00Z">
              <w:rPr>
                <w:rFonts w:ascii="Arial" w:hAnsi="Arial" w:cs="Arial"/>
                <w:sz w:val="22"/>
                <w:szCs w:val="22"/>
              </w:rPr>
            </w:rPrChange>
          </w:rPr>
          <w:t xml:space="preserve">nto Setup Mode, Pups will </w:t>
        </w:r>
      </w:ins>
      <w:ins w:id="47" w:author="Tyson Dollinger" w:date="2018-07-25T16:20:00Z">
        <w:r w:rsidR="00FF1E67" w:rsidRPr="00FF1E67">
          <w:rPr>
            <w:rFonts w:ascii="Arial" w:hAnsi="Arial" w:cs="Arial"/>
            <w:b/>
            <w:sz w:val="22"/>
            <w:szCs w:val="22"/>
            <w:rPrChange w:id="48" w:author="Tyson Dollinger" w:date="2018-07-25T16:25:00Z">
              <w:rPr>
                <w:rFonts w:ascii="Arial" w:hAnsi="Arial" w:cs="Arial"/>
                <w:sz w:val="22"/>
                <w:szCs w:val="22"/>
              </w:rPr>
            </w:rPrChange>
          </w:rPr>
          <w:t xml:space="preserve">still </w:t>
        </w:r>
      </w:ins>
      <w:ins w:id="49" w:author="Tyson Dollinger" w:date="2018-07-25T16:19:00Z">
        <w:r w:rsidR="00FF1E67" w:rsidRPr="00FF1E67">
          <w:rPr>
            <w:rFonts w:ascii="Arial" w:hAnsi="Arial" w:cs="Arial"/>
            <w:b/>
            <w:sz w:val="22"/>
            <w:szCs w:val="22"/>
            <w:rPrChange w:id="50" w:author="Tyson Dollinger" w:date="2018-07-25T16:25:00Z">
              <w:rPr>
                <w:rFonts w:ascii="Arial" w:hAnsi="Arial" w:cs="Arial"/>
                <w:sz w:val="22"/>
                <w:szCs w:val="22"/>
              </w:rPr>
            </w:rPrChange>
          </w:rPr>
          <w:t>rejoin the network after an extended perio</w:t>
        </w:r>
      </w:ins>
      <w:ins w:id="51" w:author="Tyson Dollinger" w:date="2018-07-25T16:20:00Z">
        <w:r w:rsidR="00FF1E67" w:rsidRPr="00FF1E67">
          <w:rPr>
            <w:rFonts w:ascii="Arial" w:hAnsi="Arial" w:cs="Arial"/>
            <w:b/>
            <w:sz w:val="22"/>
            <w:szCs w:val="22"/>
            <w:rPrChange w:id="52" w:author="Tyson Dollinger" w:date="2018-07-25T16:25:00Z">
              <w:rPr>
                <w:rFonts w:ascii="Arial" w:hAnsi="Arial" w:cs="Arial"/>
                <w:sz w:val="22"/>
                <w:szCs w:val="22"/>
              </w:rPr>
            </w:rPrChange>
          </w:rPr>
          <w:t>d (May take 15-30 mins).  Ensuring the network is in Setup mode simpl</w:t>
        </w:r>
      </w:ins>
      <w:ins w:id="53" w:author="Tyson Dollinger" w:date="2018-07-27T08:40:00Z">
        <w:r w:rsidR="006167B0">
          <w:rPr>
            <w:rFonts w:ascii="Arial" w:hAnsi="Arial" w:cs="Arial"/>
            <w:b/>
            <w:sz w:val="22"/>
            <w:szCs w:val="22"/>
          </w:rPr>
          <w:t>y</w:t>
        </w:r>
      </w:ins>
      <w:ins w:id="54" w:author="Tyson Dollinger" w:date="2018-07-25T16:20:00Z">
        <w:r w:rsidR="00FF1E67" w:rsidRPr="00FF1E67">
          <w:rPr>
            <w:rFonts w:ascii="Arial" w:hAnsi="Arial" w:cs="Arial"/>
            <w:b/>
            <w:sz w:val="22"/>
            <w:szCs w:val="22"/>
            <w:rPrChange w:id="55" w:author="Tyson Dollinger" w:date="2018-07-25T16:25:00Z">
              <w:rPr>
                <w:rFonts w:ascii="Arial" w:hAnsi="Arial" w:cs="Arial"/>
                <w:sz w:val="22"/>
                <w:szCs w:val="22"/>
              </w:rPr>
            </w:rPrChange>
          </w:rPr>
          <w:t xml:space="preserve"> </w:t>
        </w:r>
      </w:ins>
      <w:ins w:id="56" w:author="Tyson Dollinger" w:date="2018-07-25T16:21:00Z">
        <w:r w:rsidR="00FF1E67" w:rsidRPr="00FF1E67">
          <w:rPr>
            <w:rFonts w:ascii="Arial" w:hAnsi="Arial" w:cs="Arial"/>
            <w:b/>
            <w:sz w:val="22"/>
            <w:szCs w:val="22"/>
            <w:rPrChange w:id="57" w:author="Tyson Dollinger" w:date="2018-07-25T16:25:00Z">
              <w:rPr>
                <w:rFonts w:ascii="Arial" w:hAnsi="Arial" w:cs="Arial"/>
                <w:sz w:val="22"/>
                <w:szCs w:val="22"/>
              </w:rPr>
            </w:rPrChange>
          </w:rPr>
          <w:t xml:space="preserve">reduces </w:t>
        </w:r>
      </w:ins>
      <w:ins w:id="58" w:author="Tyson Dollinger" w:date="2018-07-27T08:40:00Z">
        <w:r w:rsidR="006167B0">
          <w:rPr>
            <w:rFonts w:ascii="Arial" w:hAnsi="Arial" w:cs="Arial"/>
            <w:b/>
            <w:sz w:val="22"/>
            <w:szCs w:val="22"/>
          </w:rPr>
          <w:t xml:space="preserve">the </w:t>
        </w:r>
      </w:ins>
      <w:ins w:id="59" w:author="Tyson Dollinger" w:date="2018-07-25T16:21:00Z">
        <w:r w:rsidR="00FF1E67" w:rsidRPr="00FF1E67">
          <w:rPr>
            <w:rFonts w:ascii="Arial" w:hAnsi="Arial" w:cs="Arial"/>
            <w:b/>
            <w:sz w:val="22"/>
            <w:szCs w:val="22"/>
            <w:rPrChange w:id="60" w:author="Tyson Dollinger" w:date="2018-07-25T16:25:00Z">
              <w:rPr>
                <w:rFonts w:ascii="Arial" w:hAnsi="Arial" w:cs="Arial"/>
                <w:sz w:val="22"/>
                <w:szCs w:val="22"/>
              </w:rPr>
            </w:rPrChange>
          </w:rPr>
          <w:t xml:space="preserve">time it takes the Pups to rejoin and allows </w:t>
        </w:r>
      </w:ins>
      <w:ins w:id="61" w:author="Tyson Dollinger" w:date="2018-07-25T16:25:00Z">
        <w:r w:rsidR="00FF1E67" w:rsidRPr="00FF1E67">
          <w:rPr>
            <w:rFonts w:ascii="Arial" w:hAnsi="Arial" w:cs="Arial"/>
            <w:b/>
            <w:sz w:val="22"/>
            <w:szCs w:val="22"/>
            <w:rPrChange w:id="62" w:author="Tyson Dollinger" w:date="2018-07-25T16:25:00Z">
              <w:rPr>
                <w:rFonts w:ascii="Arial" w:hAnsi="Arial" w:cs="Arial"/>
                <w:sz w:val="22"/>
                <w:szCs w:val="22"/>
              </w:rPr>
            </w:rPrChange>
          </w:rPr>
          <w:t xml:space="preserve">Pup firmware updates to begin more </w:t>
        </w:r>
      </w:ins>
      <w:ins w:id="63" w:author="Tyson Dollinger" w:date="2018-07-27T08:40:00Z">
        <w:r w:rsidR="006167B0">
          <w:rPr>
            <w:rFonts w:ascii="Arial" w:hAnsi="Arial" w:cs="Arial"/>
            <w:b/>
            <w:sz w:val="22"/>
            <w:szCs w:val="22"/>
          </w:rPr>
          <w:t>quickly</w:t>
        </w:r>
      </w:ins>
      <w:ins w:id="64" w:author="Tyson Dollinger" w:date="2018-07-25T16:25:00Z">
        <w:r w:rsidR="00FF1E67" w:rsidRPr="00FF1E67">
          <w:rPr>
            <w:rFonts w:ascii="Arial" w:hAnsi="Arial" w:cs="Arial"/>
            <w:b/>
            <w:sz w:val="22"/>
            <w:szCs w:val="22"/>
            <w:rPrChange w:id="65" w:author="Tyson Dollinger" w:date="2018-07-25T16:25:00Z">
              <w:rPr>
                <w:rFonts w:ascii="Arial" w:hAnsi="Arial" w:cs="Arial"/>
                <w:sz w:val="22"/>
                <w:szCs w:val="22"/>
              </w:rPr>
            </w:rPrChange>
          </w:rPr>
          <w:t xml:space="preserve">. </w:t>
        </w:r>
      </w:ins>
    </w:p>
    <w:p w14:paraId="18150CA7" w14:textId="77777777" w:rsidR="00EC2006" w:rsidRDefault="00EC2006" w:rsidP="00EC2006">
      <w:pPr>
        <w:pStyle w:val="ListParagraph"/>
        <w:rPr>
          <w:rFonts w:ascii="Arial" w:hAnsi="Arial" w:cs="Arial"/>
          <w:sz w:val="22"/>
          <w:szCs w:val="22"/>
        </w:rPr>
      </w:pPr>
    </w:p>
    <w:p w14:paraId="7A9330AA" w14:textId="77777777" w:rsidR="00EC2006" w:rsidRDefault="00EC2006" w:rsidP="00EC2006">
      <w:pPr>
        <w:numPr>
          <w:ilvl w:val="0"/>
          <w:numId w:val="1"/>
        </w:numPr>
        <w:rPr>
          <w:rFonts w:ascii="Arial" w:hAnsi="Arial" w:cs="Arial"/>
          <w:sz w:val="22"/>
          <w:szCs w:val="22"/>
        </w:rPr>
      </w:pPr>
      <w:r>
        <w:rPr>
          <w:rFonts w:ascii="Arial" w:hAnsi="Arial" w:cs="Arial"/>
          <w:sz w:val="22"/>
          <w:szCs w:val="22"/>
        </w:rPr>
        <w:t>Plug in DC power source (if applicable).</w:t>
      </w:r>
      <w:bookmarkStart w:id="66" w:name="_GoBack"/>
      <w:bookmarkEnd w:id="66"/>
    </w:p>
    <w:p w14:paraId="7BBEED54" w14:textId="77777777" w:rsidR="00EC2006" w:rsidRDefault="00EC2006" w:rsidP="00EC2006">
      <w:pPr>
        <w:pStyle w:val="ListParagraph"/>
        <w:rPr>
          <w:rFonts w:ascii="Arial" w:hAnsi="Arial" w:cs="Arial"/>
          <w:sz w:val="22"/>
          <w:szCs w:val="22"/>
        </w:rPr>
      </w:pPr>
    </w:p>
    <w:p w14:paraId="6E5ADC3C" w14:textId="04B829B4" w:rsidR="006167B0" w:rsidRDefault="006167B0" w:rsidP="00EC2006">
      <w:pPr>
        <w:numPr>
          <w:ilvl w:val="0"/>
          <w:numId w:val="1"/>
        </w:numPr>
        <w:rPr>
          <w:ins w:id="67" w:author="Tyson Dollinger" w:date="2018-07-27T08:36:00Z"/>
          <w:rFonts w:ascii="Arial" w:hAnsi="Arial" w:cs="Arial"/>
          <w:sz w:val="22"/>
          <w:szCs w:val="22"/>
        </w:rPr>
      </w:pPr>
      <w:ins w:id="68" w:author="Tyson Dollinger" w:date="2018-07-27T08:36:00Z">
        <w:r>
          <w:rPr>
            <w:rFonts w:ascii="Arial" w:hAnsi="Arial" w:cs="Arial"/>
            <w:sz w:val="22"/>
            <w:szCs w:val="22"/>
          </w:rPr>
          <w:t xml:space="preserve">If Pups require firmware updates </w:t>
        </w:r>
        <w:r w:rsidRPr="006167B0">
          <w:rPr>
            <w:rFonts w:ascii="Arial" w:hAnsi="Arial" w:cs="Arial"/>
            <w:b/>
            <w:sz w:val="22"/>
            <w:szCs w:val="22"/>
            <w:rPrChange w:id="69" w:author="Tyson Dollinger" w:date="2018-07-27T08:38:00Z">
              <w:rPr>
                <w:rFonts w:ascii="Arial" w:hAnsi="Arial" w:cs="Arial"/>
                <w:sz w:val="22"/>
                <w:szCs w:val="22"/>
              </w:rPr>
            </w:rPrChange>
          </w:rPr>
          <w:t>AND</w:t>
        </w:r>
        <w:r>
          <w:rPr>
            <w:rFonts w:ascii="Arial" w:hAnsi="Arial" w:cs="Arial"/>
            <w:sz w:val="22"/>
            <w:szCs w:val="22"/>
          </w:rPr>
          <w:t xml:space="preserve"> the </w:t>
        </w:r>
      </w:ins>
      <w:ins w:id="70" w:author="Tyson Dollinger" w:date="2018-07-27T08:37:00Z">
        <w:r>
          <w:rPr>
            <w:rFonts w:ascii="Arial" w:hAnsi="Arial" w:cs="Arial"/>
            <w:sz w:val="22"/>
            <w:szCs w:val="22"/>
          </w:rPr>
          <w:t xml:space="preserve">appropriate Pup firmware files have already been placed on the USB flash drive, jump to step </w:t>
        </w:r>
      </w:ins>
      <w:ins w:id="71" w:author="Tyson Dollinger" w:date="2018-07-27T08:38:00Z">
        <w:r>
          <w:rPr>
            <w:rFonts w:ascii="Arial" w:hAnsi="Arial" w:cs="Arial"/>
            <w:sz w:val="22"/>
            <w:szCs w:val="22"/>
          </w:rPr>
          <w:t>5 in the Pup Firmware Update Instruction below.</w:t>
        </w:r>
      </w:ins>
    </w:p>
    <w:p w14:paraId="2EBFEA4D" w14:textId="77777777" w:rsidR="006167B0" w:rsidRDefault="006167B0" w:rsidP="006167B0">
      <w:pPr>
        <w:pStyle w:val="ListParagraph"/>
        <w:rPr>
          <w:ins w:id="72" w:author="Tyson Dollinger" w:date="2018-07-27T08:36:00Z"/>
          <w:rFonts w:ascii="Arial" w:hAnsi="Arial" w:cs="Arial"/>
          <w:sz w:val="22"/>
          <w:szCs w:val="22"/>
        </w:rPr>
        <w:pPrChange w:id="73" w:author="Tyson Dollinger" w:date="2018-07-27T08:36:00Z">
          <w:pPr>
            <w:numPr>
              <w:numId w:val="1"/>
            </w:numPr>
            <w:tabs>
              <w:tab w:val="num" w:pos="360"/>
            </w:tabs>
            <w:ind w:left="360" w:hanging="360"/>
          </w:pPr>
        </w:pPrChange>
      </w:pPr>
    </w:p>
    <w:p w14:paraId="66A3AE38" w14:textId="44E3B31B" w:rsidR="00EC2006" w:rsidRDefault="00A913C5" w:rsidP="00EC2006">
      <w:pPr>
        <w:numPr>
          <w:ilvl w:val="0"/>
          <w:numId w:val="1"/>
        </w:numPr>
        <w:rPr>
          <w:rFonts w:ascii="Arial" w:hAnsi="Arial" w:cs="Arial"/>
          <w:sz w:val="22"/>
          <w:szCs w:val="22"/>
        </w:rPr>
      </w:pPr>
      <w:r>
        <w:rPr>
          <w:rFonts w:ascii="Arial" w:hAnsi="Arial" w:cs="Arial"/>
          <w:sz w:val="22"/>
          <w:szCs w:val="22"/>
        </w:rPr>
        <w:t>If Pups do not require firmware updates, return network to Active Mode by pressing and holding the button on the Retriever for 2 seconds until the Status light turns off and then release.</w:t>
      </w:r>
    </w:p>
    <w:p w14:paraId="305F7A2E" w14:textId="77777777" w:rsidR="00A913C5" w:rsidRDefault="00A913C5" w:rsidP="00A913C5">
      <w:pPr>
        <w:pStyle w:val="ListParagraph"/>
        <w:rPr>
          <w:rFonts w:ascii="Arial" w:hAnsi="Arial" w:cs="Arial"/>
          <w:sz w:val="22"/>
          <w:szCs w:val="22"/>
        </w:rPr>
      </w:pPr>
    </w:p>
    <w:p w14:paraId="59DEF666" w14:textId="0962397D" w:rsidR="00A913C5" w:rsidRPr="00291B55" w:rsidRDefault="00A913C5" w:rsidP="00A913C5">
      <w:pPr>
        <w:rPr>
          <w:rFonts w:ascii="Arial" w:hAnsi="Arial" w:cs="Arial"/>
          <w:sz w:val="22"/>
          <w:szCs w:val="22"/>
          <w:u w:val="single"/>
        </w:rPr>
      </w:pPr>
      <w:r>
        <w:rPr>
          <w:rFonts w:ascii="Arial" w:hAnsi="Arial" w:cs="Arial"/>
          <w:sz w:val="22"/>
          <w:szCs w:val="22"/>
          <w:u w:val="single"/>
        </w:rPr>
        <w:t>Pups</w:t>
      </w:r>
      <w:ins w:id="74" w:author="Tyson Dollinger" w:date="2018-07-27T08:38:00Z">
        <w:r w:rsidR="006167B0">
          <w:rPr>
            <w:rFonts w:ascii="Arial" w:hAnsi="Arial" w:cs="Arial"/>
            <w:sz w:val="22"/>
            <w:szCs w:val="22"/>
            <w:u w:val="single"/>
          </w:rPr>
          <w:t xml:space="preserve"> Firmware Update Instruction:</w:t>
        </w:r>
      </w:ins>
    </w:p>
    <w:p w14:paraId="599F9007" w14:textId="77777777" w:rsidR="00A913C5" w:rsidRDefault="00A913C5" w:rsidP="00A913C5">
      <w:pPr>
        <w:ind w:left="360"/>
        <w:rPr>
          <w:rFonts w:ascii="Arial" w:hAnsi="Arial" w:cs="Arial"/>
          <w:sz w:val="22"/>
          <w:szCs w:val="22"/>
        </w:rPr>
      </w:pPr>
      <w:r>
        <w:rPr>
          <w:rFonts w:ascii="Arial" w:hAnsi="Arial" w:cs="Arial"/>
          <w:sz w:val="22"/>
          <w:szCs w:val="22"/>
        </w:rPr>
        <w:t xml:space="preserve"> </w:t>
      </w:r>
    </w:p>
    <w:p w14:paraId="596548BD" w14:textId="77777777" w:rsidR="00A913C5" w:rsidRDefault="00A913C5" w:rsidP="00A913C5">
      <w:pPr>
        <w:numPr>
          <w:ilvl w:val="0"/>
          <w:numId w:val="2"/>
        </w:numPr>
        <w:rPr>
          <w:rFonts w:ascii="Arial" w:hAnsi="Arial" w:cs="Arial"/>
          <w:sz w:val="22"/>
          <w:szCs w:val="22"/>
        </w:rPr>
      </w:pPr>
      <w:r w:rsidRPr="00A913C5">
        <w:rPr>
          <w:rFonts w:ascii="Arial" w:hAnsi="Arial" w:cs="Arial"/>
          <w:sz w:val="22"/>
          <w:szCs w:val="22"/>
        </w:rPr>
        <w:t>Prepare USB flash drive by copying the Pup firmware file(s) (named “</w:t>
      </w:r>
      <w:proofErr w:type="spellStart"/>
      <w:r w:rsidRPr="00A913C5">
        <w:rPr>
          <w:rFonts w:ascii="Arial" w:hAnsi="Arial" w:cs="Arial"/>
          <w:sz w:val="22"/>
          <w:szCs w:val="22"/>
        </w:rPr>
        <w:t>sPupFw.bin</w:t>
      </w:r>
      <w:proofErr w:type="spellEnd"/>
      <w:r w:rsidRPr="00A913C5">
        <w:rPr>
          <w:rFonts w:ascii="Arial" w:hAnsi="Arial" w:cs="Arial"/>
          <w:sz w:val="22"/>
          <w:szCs w:val="22"/>
        </w:rPr>
        <w:t>” for the Sensor Pups and “</w:t>
      </w:r>
      <w:proofErr w:type="spellStart"/>
      <w:r w:rsidRPr="00A913C5">
        <w:rPr>
          <w:rFonts w:ascii="Arial" w:hAnsi="Arial" w:cs="Arial"/>
          <w:sz w:val="22"/>
          <w:szCs w:val="22"/>
        </w:rPr>
        <w:t>wsPupFw.bin</w:t>
      </w:r>
      <w:proofErr w:type="spellEnd"/>
      <w:r w:rsidRPr="00A913C5">
        <w:rPr>
          <w:rFonts w:ascii="Arial" w:hAnsi="Arial" w:cs="Arial"/>
          <w:sz w:val="22"/>
          <w:szCs w:val="22"/>
        </w:rPr>
        <w:t>” for the Station Pups</w:t>
      </w:r>
      <w:r w:rsidR="00532AA0">
        <w:rPr>
          <w:rFonts w:ascii="Arial" w:hAnsi="Arial" w:cs="Arial"/>
          <w:sz w:val="22"/>
          <w:szCs w:val="22"/>
        </w:rPr>
        <w:t xml:space="preserve"> and Repeater Pups</w:t>
      </w:r>
      <w:r w:rsidRPr="00A913C5">
        <w:rPr>
          <w:rFonts w:ascii="Arial" w:hAnsi="Arial" w:cs="Arial"/>
          <w:sz w:val="22"/>
          <w:szCs w:val="22"/>
        </w:rPr>
        <w:t>) obtained via the Spectrum Technologies website or Technical Support to the USB flash drive. The USB flash drive provided with the Retriever may be used.</w:t>
      </w:r>
    </w:p>
    <w:p w14:paraId="1DA45F97" w14:textId="77777777" w:rsidR="00A913C5" w:rsidRPr="00A913C5" w:rsidRDefault="00A913C5" w:rsidP="00A913C5">
      <w:pPr>
        <w:ind w:left="360"/>
        <w:rPr>
          <w:rFonts w:ascii="Arial" w:hAnsi="Arial" w:cs="Arial"/>
          <w:sz w:val="22"/>
          <w:szCs w:val="22"/>
        </w:rPr>
      </w:pPr>
    </w:p>
    <w:p w14:paraId="45F3F108" w14:textId="77777777" w:rsidR="00A913C5" w:rsidRDefault="00A913C5" w:rsidP="00A913C5">
      <w:pPr>
        <w:numPr>
          <w:ilvl w:val="0"/>
          <w:numId w:val="2"/>
        </w:numPr>
        <w:rPr>
          <w:rFonts w:ascii="Arial" w:hAnsi="Arial" w:cs="Arial"/>
          <w:sz w:val="22"/>
          <w:szCs w:val="22"/>
        </w:rPr>
      </w:pPr>
      <w:r>
        <w:rPr>
          <w:rFonts w:ascii="Arial" w:hAnsi="Arial" w:cs="Arial"/>
          <w:sz w:val="22"/>
          <w:szCs w:val="22"/>
        </w:rPr>
        <w:t>Pups to be updated must already be paired with the Retriever. If either the Retriever or the Pup(s) to be updated is not powered on or not yet set</w:t>
      </w:r>
      <w:r w:rsidR="003143BD">
        <w:rPr>
          <w:rFonts w:ascii="Arial" w:hAnsi="Arial" w:cs="Arial"/>
          <w:sz w:val="22"/>
          <w:szCs w:val="22"/>
        </w:rPr>
        <w:t xml:space="preserve"> </w:t>
      </w:r>
      <w:r>
        <w:rPr>
          <w:rFonts w:ascii="Arial" w:hAnsi="Arial" w:cs="Arial"/>
          <w:sz w:val="22"/>
          <w:szCs w:val="22"/>
        </w:rPr>
        <w:t xml:space="preserve">up, please see the </w:t>
      </w:r>
      <w:proofErr w:type="spellStart"/>
      <w:r>
        <w:rPr>
          <w:rFonts w:ascii="Arial" w:hAnsi="Arial" w:cs="Arial"/>
          <w:sz w:val="22"/>
          <w:szCs w:val="22"/>
        </w:rPr>
        <w:t>WatchDog</w:t>
      </w:r>
      <w:proofErr w:type="spellEnd"/>
      <w:r>
        <w:rPr>
          <w:rFonts w:ascii="Arial" w:hAnsi="Arial" w:cs="Arial"/>
          <w:sz w:val="22"/>
          <w:szCs w:val="22"/>
        </w:rPr>
        <w:t xml:space="preserve"> Retriever &amp; Pups User Manual and follow the instructions for initial setup.</w:t>
      </w:r>
    </w:p>
    <w:p w14:paraId="3A729D31" w14:textId="77777777" w:rsidR="00A913C5" w:rsidRDefault="00A913C5" w:rsidP="00A913C5">
      <w:pPr>
        <w:pStyle w:val="ListParagraph"/>
        <w:rPr>
          <w:rFonts w:ascii="Arial" w:hAnsi="Arial" w:cs="Arial"/>
          <w:sz w:val="22"/>
          <w:szCs w:val="22"/>
        </w:rPr>
      </w:pPr>
    </w:p>
    <w:p w14:paraId="5A05401C" w14:textId="25C58DD6" w:rsidR="00A913C5" w:rsidRDefault="00A913C5" w:rsidP="00A913C5">
      <w:pPr>
        <w:numPr>
          <w:ilvl w:val="0"/>
          <w:numId w:val="2"/>
        </w:numPr>
        <w:rPr>
          <w:rFonts w:ascii="Arial" w:hAnsi="Arial" w:cs="Arial"/>
          <w:sz w:val="22"/>
          <w:szCs w:val="22"/>
        </w:rPr>
      </w:pPr>
      <w:r>
        <w:rPr>
          <w:rFonts w:ascii="Arial" w:hAnsi="Arial" w:cs="Arial"/>
          <w:sz w:val="22"/>
          <w:szCs w:val="22"/>
        </w:rPr>
        <w:t>If</w:t>
      </w:r>
      <w:r w:rsidR="003143BD">
        <w:rPr>
          <w:rFonts w:ascii="Arial" w:hAnsi="Arial" w:cs="Arial"/>
          <w:sz w:val="22"/>
          <w:szCs w:val="22"/>
        </w:rPr>
        <w:t xml:space="preserve"> the Retriever is</w:t>
      </w:r>
      <w:r>
        <w:rPr>
          <w:rFonts w:ascii="Arial" w:hAnsi="Arial" w:cs="Arial"/>
          <w:sz w:val="22"/>
          <w:szCs w:val="22"/>
        </w:rPr>
        <w:t xml:space="preserve"> not already in Setup Mode</w:t>
      </w:r>
      <w:r w:rsidR="007022AC">
        <w:rPr>
          <w:rFonts w:ascii="Arial" w:hAnsi="Arial" w:cs="Arial"/>
          <w:sz w:val="22"/>
          <w:szCs w:val="22"/>
        </w:rPr>
        <w:t xml:space="preserve"> (Status light </w:t>
      </w:r>
      <w:del w:id="75" w:author="Tyson Dollinger" w:date="2018-07-25T16:26:00Z">
        <w:r w:rsidR="007022AC" w:rsidDel="00FF1E67">
          <w:rPr>
            <w:rFonts w:ascii="Arial" w:hAnsi="Arial" w:cs="Arial"/>
            <w:sz w:val="22"/>
            <w:szCs w:val="22"/>
          </w:rPr>
          <w:delText>flashing amber</w:delText>
        </w:r>
      </w:del>
      <w:ins w:id="76" w:author="Tyson Dollinger" w:date="2018-07-25T16:26:00Z">
        <w:r w:rsidR="00FF1E67">
          <w:rPr>
            <w:rFonts w:ascii="Arial" w:hAnsi="Arial" w:cs="Arial"/>
            <w:sz w:val="22"/>
            <w:szCs w:val="22"/>
          </w:rPr>
          <w:t>= fast amber flash</w:t>
        </w:r>
      </w:ins>
      <w:r w:rsidR="007022AC">
        <w:rPr>
          <w:rFonts w:ascii="Arial" w:hAnsi="Arial" w:cs="Arial"/>
          <w:sz w:val="22"/>
          <w:szCs w:val="22"/>
        </w:rPr>
        <w:t>)</w:t>
      </w:r>
      <w:r>
        <w:rPr>
          <w:rFonts w:ascii="Arial" w:hAnsi="Arial" w:cs="Arial"/>
          <w:sz w:val="22"/>
          <w:szCs w:val="22"/>
        </w:rPr>
        <w:t xml:space="preserve">, </w:t>
      </w:r>
      <w:r w:rsidRPr="00A913C5">
        <w:rPr>
          <w:rFonts w:ascii="Arial" w:hAnsi="Arial" w:cs="Arial"/>
          <w:sz w:val="22"/>
          <w:szCs w:val="22"/>
        </w:rPr>
        <w:t>switch the network into Setup Mode</w:t>
      </w:r>
      <w:r>
        <w:rPr>
          <w:rFonts w:ascii="Arial" w:hAnsi="Arial" w:cs="Arial"/>
          <w:sz w:val="22"/>
          <w:szCs w:val="22"/>
        </w:rPr>
        <w:t xml:space="preserve"> (see Step 3 for Retriever above)</w:t>
      </w:r>
      <w:r w:rsidRPr="00A913C5">
        <w:rPr>
          <w:rFonts w:ascii="Arial" w:hAnsi="Arial" w:cs="Arial"/>
          <w:sz w:val="22"/>
          <w:szCs w:val="22"/>
        </w:rPr>
        <w:t>.</w:t>
      </w:r>
    </w:p>
    <w:p w14:paraId="16794DD0" w14:textId="77777777" w:rsidR="00A913C5" w:rsidRDefault="00A913C5" w:rsidP="00A913C5">
      <w:pPr>
        <w:pStyle w:val="ListParagraph"/>
        <w:rPr>
          <w:rFonts w:ascii="Arial" w:hAnsi="Arial" w:cs="Arial"/>
          <w:sz w:val="22"/>
          <w:szCs w:val="22"/>
        </w:rPr>
      </w:pPr>
    </w:p>
    <w:p w14:paraId="46AADDA8" w14:textId="77777777" w:rsidR="00A913C5" w:rsidRDefault="00A913C5" w:rsidP="00A913C5">
      <w:pPr>
        <w:numPr>
          <w:ilvl w:val="0"/>
          <w:numId w:val="2"/>
        </w:numPr>
        <w:rPr>
          <w:rFonts w:ascii="Arial" w:hAnsi="Arial" w:cs="Arial"/>
          <w:sz w:val="22"/>
          <w:szCs w:val="22"/>
        </w:rPr>
      </w:pPr>
      <w:r>
        <w:rPr>
          <w:rFonts w:ascii="Arial" w:hAnsi="Arial" w:cs="Arial"/>
          <w:sz w:val="22"/>
          <w:szCs w:val="22"/>
        </w:rPr>
        <w:t>Plug USB flash drive with firmware file(s) into USB port on the Retriever.</w:t>
      </w:r>
    </w:p>
    <w:p w14:paraId="24065F9B" w14:textId="77777777" w:rsidR="00A913C5" w:rsidRDefault="00A913C5" w:rsidP="00A913C5">
      <w:pPr>
        <w:rPr>
          <w:rFonts w:ascii="Arial" w:hAnsi="Arial" w:cs="Arial"/>
          <w:sz w:val="22"/>
          <w:szCs w:val="22"/>
        </w:rPr>
      </w:pPr>
    </w:p>
    <w:p w14:paraId="238E9487" w14:textId="77777777" w:rsidR="00A913C5" w:rsidRDefault="00A913C5" w:rsidP="00A913C5">
      <w:pPr>
        <w:numPr>
          <w:ilvl w:val="0"/>
          <w:numId w:val="2"/>
        </w:numPr>
        <w:rPr>
          <w:rFonts w:ascii="Arial" w:hAnsi="Arial" w:cs="Arial"/>
          <w:sz w:val="22"/>
          <w:szCs w:val="22"/>
        </w:rPr>
      </w:pPr>
      <w:r>
        <w:rPr>
          <w:rFonts w:ascii="Arial" w:hAnsi="Arial" w:cs="Arial"/>
          <w:sz w:val="22"/>
          <w:szCs w:val="22"/>
        </w:rPr>
        <w:t>Press and quickly release the button on the Retriever once. The Status light on the Retriever will switch from flashing amber to alternating green/red flashes indicating that the fir</w:t>
      </w:r>
      <w:r w:rsidR="00532AA0">
        <w:rPr>
          <w:rFonts w:ascii="Arial" w:hAnsi="Arial" w:cs="Arial"/>
          <w:sz w:val="22"/>
          <w:szCs w:val="22"/>
        </w:rPr>
        <w:t>mware update is in process</w:t>
      </w:r>
      <w:r>
        <w:rPr>
          <w:rFonts w:ascii="Arial" w:hAnsi="Arial" w:cs="Arial"/>
          <w:sz w:val="22"/>
          <w:szCs w:val="22"/>
        </w:rPr>
        <w:t>.</w:t>
      </w:r>
    </w:p>
    <w:p w14:paraId="2FE4C301" w14:textId="77777777" w:rsidR="00A913C5" w:rsidRDefault="00A913C5" w:rsidP="00A913C5">
      <w:pPr>
        <w:pStyle w:val="ListParagraph"/>
        <w:rPr>
          <w:rFonts w:ascii="Arial" w:hAnsi="Arial" w:cs="Arial"/>
          <w:sz w:val="22"/>
          <w:szCs w:val="22"/>
        </w:rPr>
      </w:pPr>
    </w:p>
    <w:p w14:paraId="7619CD89" w14:textId="77777777" w:rsidR="00A913C5" w:rsidRPr="00A913C5" w:rsidRDefault="00A913C5" w:rsidP="00A913C5">
      <w:pPr>
        <w:numPr>
          <w:ilvl w:val="0"/>
          <w:numId w:val="2"/>
        </w:numPr>
        <w:rPr>
          <w:rFonts w:ascii="Arial" w:hAnsi="Arial" w:cs="Arial"/>
          <w:sz w:val="22"/>
          <w:szCs w:val="22"/>
        </w:rPr>
      </w:pPr>
      <w:r>
        <w:rPr>
          <w:rFonts w:ascii="Arial" w:hAnsi="Arial" w:cs="Arial"/>
          <w:sz w:val="22"/>
          <w:szCs w:val="22"/>
        </w:rPr>
        <w:t xml:space="preserve">If the Retriever is unable to find the proper files on the USB flash drive or the drive is not inserted or otherwise unable to be read, the status light will return to flashing amber within </w:t>
      </w:r>
      <w:r w:rsidR="00095E20">
        <w:rPr>
          <w:rFonts w:ascii="Arial" w:hAnsi="Arial" w:cs="Arial"/>
          <w:sz w:val="22"/>
          <w:szCs w:val="22"/>
        </w:rPr>
        <w:t>15 seconds. Otherwise, the Retriever will read the file(s) and send the updates to the Pup(s) over the mesh network. The process takes approximately two minutes per Pup.</w:t>
      </w:r>
      <w:r w:rsidRPr="00A913C5">
        <w:rPr>
          <w:rFonts w:ascii="Arial" w:hAnsi="Arial" w:cs="Arial"/>
          <w:sz w:val="22"/>
          <w:szCs w:val="22"/>
        </w:rPr>
        <w:br/>
      </w:r>
    </w:p>
    <w:p w14:paraId="56EEE83F" w14:textId="77777777" w:rsidR="00260BBC" w:rsidRDefault="00095E20" w:rsidP="00A913C5">
      <w:pPr>
        <w:numPr>
          <w:ilvl w:val="0"/>
          <w:numId w:val="2"/>
        </w:numPr>
        <w:rPr>
          <w:rFonts w:ascii="Arial" w:hAnsi="Arial" w:cs="Arial"/>
          <w:sz w:val="22"/>
          <w:szCs w:val="22"/>
        </w:rPr>
      </w:pPr>
      <w:r>
        <w:rPr>
          <w:rFonts w:ascii="Arial" w:hAnsi="Arial" w:cs="Arial"/>
          <w:sz w:val="22"/>
          <w:szCs w:val="22"/>
        </w:rPr>
        <w:t>Once the firmware update has been delivered successfully to a Pup, its Status light will flash green/red for several seconds and then it will restart and resume normal operation with the Retriever once all the Pups have been updated.</w:t>
      </w:r>
    </w:p>
    <w:p w14:paraId="26508CE2" w14:textId="77777777" w:rsidR="00095E20" w:rsidRDefault="00095E20" w:rsidP="00095E20">
      <w:pPr>
        <w:ind w:left="360"/>
        <w:rPr>
          <w:rFonts w:ascii="Arial" w:hAnsi="Arial" w:cs="Arial"/>
          <w:sz w:val="22"/>
          <w:szCs w:val="22"/>
        </w:rPr>
      </w:pPr>
    </w:p>
    <w:p w14:paraId="7B398554" w14:textId="77777777" w:rsidR="00095E20" w:rsidRDefault="00095E20" w:rsidP="00095E20">
      <w:pPr>
        <w:numPr>
          <w:ilvl w:val="0"/>
          <w:numId w:val="2"/>
        </w:numPr>
        <w:rPr>
          <w:rFonts w:ascii="Arial" w:hAnsi="Arial" w:cs="Arial"/>
          <w:sz w:val="22"/>
          <w:szCs w:val="22"/>
        </w:rPr>
      </w:pPr>
      <w:r>
        <w:rPr>
          <w:rFonts w:ascii="Arial" w:hAnsi="Arial" w:cs="Arial"/>
          <w:sz w:val="22"/>
          <w:szCs w:val="22"/>
        </w:rPr>
        <w:t>When the Retriever has completed delivering the firmware updates to the last Pup, the Status light on the Retriever will return to flashing amber to indicate it is in Setup Mode.</w:t>
      </w:r>
    </w:p>
    <w:p w14:paraId="68BCCF70" w14:textId="77777777" w:rsidR="00095E20" w:rsidRDefault="00095E20" w:rsidP="00095E20">
      <w:pPr>
        <w:pStyle w:val="ListParagraph"/>
        <w:rPr>
          <w:rFonts w:ascii="Arial" w:hAnsi="Arial" w:cs="Arial"/>
          <w:sz w:val="22"/>
          <w:szCs w:val="22"/>
        </w:rPr>
      </w:pPr>
    </w:p>
    <w:p w14:paraId="2E6EF97E" w14:textId="77777777" w:rsidR="00095E20" w:rsidRDefault="00095E20" w:rsidP="00095E20">
      <w:pPr>
        <w:numPr>
          <w:ilvl w:val="0"/>
          <w:numId w:val="2"/>
        </w:numPr>
        <w:rPr>
          <w:rFonts w:ascii="Arial" w:hAnsi="Arial" w:cs="Arial"/>
          <w:sz w:val="22"/>
          <w:szCs w:val="22"/>
        </w:rPr>
      </w:pPr>
      <w:r>
        <w:rPr>
          <w:rFonts w:ascii="Arial" w:hAnsi="Arial" w:cs="Arial"/>
          <w:sz w:val="22"/>
          <w:szCs w:val="22"/>
        </w:rPr>
        <w:t xml:space="preserve">Once the update is complete, remove the USB flash drive from the Retriever </w:t>
      </w:r>
      <w:r w:rsidR="00F35E68">
        <w:rPr>
          <w:rFonts w:ascii="Arial" w:hAnsi="Arial" w:cs="Arial"/>
          <w:sz w:val="22"/>
          <w:szCs w:val="22"/>
        </w:rPr>
        <w:t>and delete the firmware files fro</w:t>
      </w:r>
      <w:r>
        <w:rPr>
          <w:rFonts w:ascii="Arial" w:hAnsi="Arial" w:cs="Arial"/>
          <w:sz w:val="22"/>
          <w:szCs w:val="22"/>
        </w:rPr>
        <w:t xml:space="preserve">m the USB flash drive using a computer. This will help to prevent accidentally re-starting the firmware update process </w:t>
      </w:r>
      <w:r w:rsidR="007022AC">
        <w:rPr>
          <w:rFonts w:ascii="Arial" w:hAnsi="Arial" w:cs="Arial"/>
          <w:sz w:val="22"/>
          <w:szCs w:val="22"/>
        </w:rPr>
        <w:t>in the future</w:t>
      </w:r>
      <w:r>
        <w:rPr>
          <w:rFonts w:ascii="Arial" w:hAnsi="Arial" w:cs="Arial"/>
          <w:sz w:val="22"/>
          <w:szCs w:val="22"/>
        </w:rPr>
        <w:t>.</w:t>
      </w:r>
    </w:p>
    <w:p w14:paraId="72662FA3" w14:textId="77777777" w:rsidR="00095E20" w:rsidRDefault="00095E20" w:rsidP="00095E20">
      <w:pPr>
        <w:pStyle w:val="ListParagraph"/>
        <w:rPr>
          <w:rFonts w:ascii="Arial" w:hAnsi="Arial" w:cs="Arial"/>
          <w:sz w:val="22"/>
          <w:szCs w:val="22"/>
        </w:rPr>
      </w:pPr>
    </w:p>
    <w:p w14:paraId="553E6A63" w14:textId="77777777" w:rsidR="00095E20" w:rsidRPr="00095E20" w:rsidRDefault="00095E20" w:rsidP="00095E20">
      <w:pPr>
        <w:numPr>
          <w:ilvl w:val="0"/>
          <w:numId w:val="2"/>
        </w:numPr>
        <w:rPr>
          <w:rFonts w:ascii="Arial" w:hAnsi="Arial" w:cs="Arial"/>
          <w:sz w:val="22"/>
          <w:szCs w:val="22"/>
        </w:rPr>
      </w:pPr>
      <w:r>
        <w:rPr>
          <w:rFonts w:ascii="Arial" w:hAnsi="Arial" w:cs="Arial"/>
          <w:sz w:val="22"/>
          <w:szCs w:val="22"/>
        </w:rPr>
        <w:t>Plug the USB flash drive back into the Retriever so it can continue to log data to it from the Pups. Return the Retriever to Active Mode by pressing and holding the button on the Retriever until the Status light turns off and then release. Alternately, the Retriever will automatically switch from Setup Mode to Active Mode after 2 hours.</w:t>
      </w:r>
    </w:p>
    <w:sectPr w:rsidR="00095E20" w:rsidRPr="00095E20" w:rsidSect="003A76DD">
      <w:footerReference w:type="default" r:id="rId8"/>
      <w:headerReference w:type="first" r:id="rId9"/>
      <w:footerReference w:type="first" r:id="rId10"/>
      <w:pgSz w:w="12240" w:h="15840" w:code="1"/>
      <w:pgMar w:top="1440" w:right="720" w:bottom="576"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95D6B" w14:textId="77777777" w:rsidR="00F24923" w:rsidRDefault="00F24923">
      <w:r>
        <w:separator/>
      </w:r>
    </w:p>
  </w:endnote>
  <w:endnote w:type="continuationSeparator" w:id="0">
    <w:p w14:paraId="1D4C2B5B" w14:textId="77777777" w:rsidR="00F24923" w:rsidRDefault="00F2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BA2F2" w14:textId="77777777" w:rsidR="00F203BD" w:rsidRPr="00844CC0" w:rsidRDefault="00F203BD" w:rsidP="00844CC0">
    <w:pPr>
      <w:pStyle w:val="Footer"/>
      <w:jc w:val="center"/>
      <w:rPr>
        <w:rFonts w:ascii="Arial" w:hAnsi="Arial" w:cs="Arial"/>
        <w:sz w:val="20"/>
        <w:szCs w:val="20"/>
      </w:rPr>
    </w:pPr>
    <w:r w:rsidRPr="00844CC0">
      <w:rPr>
        <w:rFonts w:ascii="Arial" w:hAnsi="Arial" w:cs="Arial"/>
        <w:sz w:val="20"/>
        <w:szCs w:val="20"/>
      </w:rPr>
      <w:t xml:space="preserve">Page </w:t>
    </w:r>
    <w:r w:rsidRPr="00844CC0">
      <w:rPr>
        <w:rFonts w:ascii="Arial" w:hAnsi="Arial" w:cs="Arial"/>
        <w:sz w:val="20"/>
        <w:szCs w:val="20"/>
      </w:rPr>
      <w:fldChar w:fldCharType="begin"/>
    </w:r>
    <w:r w:rsidRPr="00844CC0">
      <w:rPr>
        <w:rFonts w:ascii="Arial" w:hAnsi="Arial" w:cs="Arial"/>
        <w:sz w:val="20"/>
        <w:szCs w:val="20"/>
      </w:rPr>
      <w:instrText xml:space="preserve"> PAGE </w:instrText>
    </w:r>
    <w:r w:rsidRPr="00844CC0">
      <w:rPr>
        <w:rFonts w:ascii="Arial" w:hAnsi="Arial" w:cs="Arial"/>
        <w:sz w:val="20"/>
        <w:szCs w:val="20"/>
      </w:rPr>
      <w:fldChar w:fldCharType="separate"/>
    </w:r>
    <w:r w:rsidR="007022AC">
      <w:rPr>
        <w:rFonts w:ascii="Arial" w:hAnsi="Arial" w:cs="Arial"/>
        <w:noProof/>
        <w:sz w:val="20"/>
        <w:szCs w:val="20"/>
      </w:rPr>
      <w:t>2</w:t>
    </w:r>
    <w:r w:rsidRPr="00844CC0">
      <w:rPr>
        <w:rFonts w:ascii="Arial" w:hAnsi="Arial" w:cs="Arial"/>
        <w:sz w:val="20"/>
        <w:szCs w:val="20"/>
      </w:rPr>
      <w:fldChar w:fldCharType="end"/>
    </w:r>
    <w:r w:rsidRPr="00844CC0">
      <w:rPr>
        <w:rFonts w:ascii="Arial" w:hAnsi="Arial" w:cs="Arial"/>
        <w:sz w:val="20"/>
        <w:szCs w:val="20"/>
      </w:rPr>
      <w:t xml:space="preserve"> of </w:t>
    </w:r>
    <w:r w:rsidRPr="00844CC0">
      <w:rPr>
        <w:rFonts w:ascii="Arial" w:hAnsi="Arial" w:cs="Arial"/>
        <w:sz w:val="20"/>
        <w:szCs w:val="20"/>
      </w:rPr>
      <w:fldChar w:fldCharType="begin"/>
    </w:r>
    <w:r w:rsidRPr="00844CC0">
      <w:rPr>
        <w:rFonts w:ascii="Arial" w:hAnsi="Arial" w:cs="Arial"/>
        <w:sz w:val="20"/>
        <w:szCs w:val="20"/>
      </w:rPr>
      <w:instrText xml:space="preserve"> NUMPAGES </w:instrText>
    </w:r>
    <w:r w:rsidRPr="00844CC0">
      <w:rPr>
        <w:rFonts w:ascii="Arial" w:hAnsi="Arial" w:cs="Arial"/>
        <w:sz w:val="20"/>
        <w:szCs w:val="20"/>
      </w:rPr>
      <w:fldChar w:fldCharType="separate"/>
    </w:r>
    <w:r w:rsidR="007022AC">
      <w:rPr>
        <w:rFonts w:ascii="Arial" w:hAnsi="Arial" w:cs="Arial"/>
        <w:noProof/>
        <w:sz w:val="20"/>
        <w:szCs w:val="20"/>
      </w:rPr>
      <w:t>2</w:t>
    </w:r>
    <w:r w:rsidRPr="00844CC0">
      <w:rP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2499" w14:textId="13E54339" w:rsidR="003A76DD" w:rsidRDefault="009C7B38" w:rsidP="003A76DD">
    <w:pPr>
      <w:pStyle w:val="Footer"/>
      <w:rPr>
        <w:rStyle w:val="PageNumber"/>
        <w:rFonts w:ascii="Arial" w:hAnsi="Arial" w:cs="Arial"/>
        <w:sz w:val="20"/>
        <w:szCs w:val="20"/>
      </w:rPr>
    </w:pPr>
    <w:r>
      <w:rPr>
        <w:rFonts w:ascii="Arial" w:hAnsi="Arial" w:cs="Arial"/>
        <w:noProof/>
        <w:sz w:val="20"/>
        <w:szCs w:val="20"/>
      </w:rPr>
      <w:drawing>
        <wp:anchor distT="0" distB="0" distL="114300" distR="114300" simplePos="0" relativeHeight="251657728" behindDoc="1" locked="0" layoutInCell="1" allowOverlap="1" wp14:anchorId="4ABB7C70" wp14:editId="6AE2A51D">
          <wp:simplePos x="0" y="0"/>
          <wp:positionH relativeFrom="column">
            <wp:posOffset>-28575</wp:posOffset>
          </wp:positionH>
          <wp:positionV relativeFrom="paragraph">
            <wp:posOffset>-387985</wp:posOffset>
          </wp:positionV>
          <wp:extent cx="6858000" cy="532765"/>
          <wp:effectExtent l="0" t="0" r="0" b="0"/>
          <wp:wrapTight wrapText="bothSides">
            <wp:wrapPolygon edited="0">
              <wp:start x="0" y="0"/>
              <wp:lineTo x="0" y="20853"/>
              <wp:lineTo x="21540" y="20853"/>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6370"/>
                  <a:stretch>
                    <a:fillRect/>
                  </a:stretch>
                </pic:blipFill>
                <pic:spPr bwMode="auto">
                  <a:xfrm>
                    <a:off x="0" y="0"/>
                    <a:ext cx="6858000" cy="5327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53458" w14:textId="77777777" w:rsidR="00F24923" w:rsidRDefault="00F24923">
      <w:r>
        <w:separator/>
      </w:r>
    </w:p>
  </w:footnote>
  <w:footnote w:type="continuationSeparator" w:id="0">
    <w:p w14:paraId="53A67FDA" w14:textId="77777777" w:rsidR="00F24923" w:rsidRDefault="00F24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198B" w14:textId="7FB52626" w:rsidR="00F203BD" w:rsidRDefault="009C7B38">
    <w:pPr>
      <w:pStyle w:val="Header"/>
    </w:pPr>
    <w:r>
      <w:rPr>
        <w:noProof/>
      </w:rPr>
      <w:drawing>
        <wp:inline distT="0" distB="0" distL="0" distR="0" wp14:anchorId="2B969414" wp14:editId="4CA56233">
          <wp:extent cx="6850380" cy="723900"/>
          <wp:effectExtent l="0" t="0" r="0" b="0"/>
          <wp:docPr id="1" name="Picture 1" descr="letterhead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_top"/>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685038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81CCD"/>
    <w:multiLevelType w:val="hybridMultilevel"/>
    <w:tmpl w:val="FBD22DB8"/>
    <w:lvl w:ilvl="0" w:tplc="F9224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AE61F16"/>
    <w:multiLevelType w:val="hybridMultilevel"/>
    <w:tmpl w:val="FBD22DB8"/>
    <w:lvl w:ilvl="0" w:tplc="F9224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son Dollinger">
    <w15:presenceInfo w15:providerId="Windows Live" w15:userId="f04b69992bdcb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fillcolor="white" strokecolor="red">
      <v:fill color="white" opacity="0" color2="fill darken(118)" o:opacity2="0" rotate="t" method="linear sigma" focus="100%" type="gradient"/>
      <v:stroke 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37"/>
    <w:rsid w:val="00033488"/>
    <w:rsid w:val="00041CBC"/>
    <w:rsid w:val="000913A6"/>
    <w:rsid w:val="000919CA"/>
    <w:rsid w:val="00095E20"/>
    <w:rsid w:val="000F6383"/>
    <w:rsid w:val="00102811"/>
    <w:rsid w:val="001A0428"/>
    <w:rsid w:val="001B6F10"/>
    <w:rsid w:val="001D4CE0"/>
    <w:rsid w:val="00214E79"/>
    <w:rsid w:val="00250162"/>
    <w:rsid w:val="00260BBC"/>
    <w:rsid w:val="00291B55"/>
    <w:rsid w:val="002F5C9F"/>
    <w:rsid w:val="003143BD"/>
    <w:rsid w:val="00316E9F"/>
    <w:rsid w:val="00317B13"/>
    <w:rsid w:val="003308BC"/>
    <w:rsid w:val="00363F7E"/>
    <w:rsid w:val="003822E5"/>
    <w:rsid w:val="003A76DD"/>
    <w:rsid w:val="003B3D4A"/>
    <w:rsid w:val="00436037"/>
    <w:rsid w:val="00440AEA"/>
    <w:rsid w:val="0045663B"/>
    <w:rsid w:val="004671DF"/>
    <w:rsid w:val="0046734F"/>
    <w:rsid w:val="004D2477"/>
    <w:rsid w:val="004D26AC"/>
    <w:rsid w:val="004E6CDB"/>
    <w:rsid w:val="00506D00"/>
    <w:rsid w:val="0051443E"/>
    <w:rsid w:val="00532AA0"/>
    <w:rsid w:val="00550537"/>
    <w:rsid w:val="00571EF7"/>
    <w:rsid w:val="005A7B4F"/>
    <w:rsid w:val="005D34E2"/>
    <w:rsid w:val="00600DA3"/>
    <w:rsid w:val="006167B0"/>
    <w:rsid w:val="00647B4F"/>
    <w:rsid w:val="00667BCC"/>
    <w:rsid w:val="00676244"/>
    <w:rsid w:val="00682B6E"/>
    <w:rsid w:val="0068653E"/>
    <w:rsid w:val="006937BD"/>
    <w:rsid w:val="0069600A"/>
    <w:rsid w:val="006B0D3E"/>
    <w:rsid w:val="006C2807"/>
    <w:rsid w:val="007022AC"/>
    <w:rsid w:val="00783229"/>
    <w:rsid w:val="007B207C"/>
    <w:rsid w:val="007D1ABA"/>
    <w:rsid w:val="008006BA"/>
    <w:rsid w:val="00803FCA"/>
    <w:rsid w:val="00844CC0"/>
    <w:rsid w:val="00856D89"/>
    <w:rsid w:val="008617B0"/>
    <w:rsid w:val="00874D52"/>
    <w:rsid w:val="008752F8"/>
    <w:rsid w:val="008D241E"/>
    <w:rsid w:val="00911B39"/>
    <w:rsid w:val="00943E0C"/>
    <w:rsid w:val="009A2844"/>
    <w:rsid w:val="009B5308"/>
    <w:rsid w:val="009C44F8"/>
    <w:rsid w:val="009C7B38"/>
    <w:rsid w:val="009D2FB2"/>
    <w:rsid w:val="00A2450E"/>
    <w:rsid w:val="00A913C5"/>
    <w:rsid w:val="00A970CF"/>
    <w:rsid w:val="00AB67E9"/>
    <w:rsid w:val="00AC7A88"/>
    <w:rsid w:val="00AE393E"/>
    <w:rsid w:val="00AE4D54"/>
    <w:rsid w:val="00B417B0"/>
    <w:rsid w:val="00B61E10"/>
    <w:rsid w:val="00BF3951"/>
    <w:rsid w:val="00C91FDB"/>
    <w:rsid w:val="00CA665C"/>
    <w:rsid w:val="00CE7816"/>
    <w:rsid w:val="00D24054"/>
    <w:rsid w:val="00D24BED"/>
    <w:rsid w:val="00D314E5"/>
    <w:rsid w:val="00D371F2"/>
    <w:rsid w:val="00D43D57"/>
    <w:rsid w:val="00D44E56"/>
    <w:rsid w:val="00D64931"/>
    <w:rsid w:val="00D80CED"/>
    <w:rsid w:val="00DE2A84"/>
    <w:rsid w:val="00DF4D0E"/>
    <w:rsid w:val="00E0368E"/>
    <w:rsid w:val="00EB4A0D"/>
    <w:rsid w:val="00EC2006"/>
    <w:rsid w:val="00EC21E5"/>
    <w:rsid w:val="00F052B3"/>
    <w:rsid w:val="00F203BD"/>
    <w:rsid w:val="00F24923"/>
    <w:rsid w:val="00F274F5"/>
    <w:rsid w:val="00F35E68"/>
    <w:rsid w:val="00F42108"/>
    <w:rsid w:val="00F66903"/>
    <w:rsid w:val="00F90ABA"/>
    <w:rsid w:val="00FC75A6"/>
    <w:rsid w:val="00FE606B"/>
    <w:rsid w:val="00FF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opacity="0" color2="fill darken(118)" o:opacity2="0" rotate="t" method="linear sigma" focus="100%" type="gradient"/>
      <v:stroke color="red"/>
    </o:shapedefaults>
    <o:shapelayout v:ext="edit">
      <o:idmap v:ext="edit" data="1"/>
    </o:shapelayout>
  </w:shapeDefaults>
  <w:decimalSymbol w:val="."/>
  <w:listSeparator w:val=","/>
  <w14:docId w14:val="74587DBE"/>
  <w15:chartTrackingRefBased/>
  <w15:docId w15:val="{053E457D-6921-4D8F-94E5-93135236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6037"/>
    <w:pPr>
      <w:tabs>
        <w:tab w:val="center" w:pos="4320"/>
        <w:tab w:val="right" w:pos="8640"/>
      </w:tabs>
    </w:pPr>
  </w:style>
  <w:style w:type="paragraph" w:styleId="Footer">
    <w:name w:val="footer"/>
    <w:basedOn w:val="Normal"/>
    <w:rsid w:val="00436037"/>
    <w:pPr>
      <w:tabs>
        <w:tab w:val="center" w:pos="4320"/>
        <w:tab w:val="right" w:pos="8640"/>
      </w:tabs>
    </w:pPr>
  </w:style>
  <w:style w:type="character" w:styleId="Hyperlink">
    <w:name w:val="Hyperlink"/>
    <w:rsid w:val="00250162"/>
    <w:rPr>
      <w:color w:val="0000FF"/>
      <w:u w:val="single"/>
    </w:rPr>
  </w:style>
  <w:style w:type="character" w:styleId="PageNumber">
    <w:name w:val="page number"/>
    <w:basedOn w:val="DefaultParagraphFont"/>
    <w:rsid w:val="00C91FDB"/>
  </w:style>
  <w:style w:type="paragraph" w:styleId="ListParagraph">
    <w:name w:val="List Paragraph"/>
    <w:basedOn w:val="Normal"/>
    <w:uiPriority w:val="34"/>
    <w:qFormat/>
    <w:rsid w:val="00EC2006"/>
    <w:pPr>
      <w:ind w:left="720"/>
    </w:pPr>
  </w:style>
  <w:style w:type="paragraph" w:styleId="Revision">
    <w:name w:val="Revision"/>
    <w:hidden/>
    <w:uiPriority w:val="99"/>
    <w:semiHidden/>
    <w:rsid w:val="009C7B38"/>
    <w:rPr>
      <w:sz w:val="24"/>
      <w:szCs w:val="24"/>
    </w:rPr>
  </w:style>
  <w:style w:type="paragraph" w:styleId="BalloonText">
    <w:name w:val="Balloon Text"/>
    <w:basedOn w:val="Normal"/>
    <w:link w:val="BalloonTextChar"/>
    <w:rsid w:val="009C7B38"/>
    <w:rPr>
      <w:rFonts w:ascii="Segoe UI" w:hAnsi="Segoe UI" w:cs="Segoe UI"/>
      <w:sz w:val="18"/>
      <w:szCs w:val="18"/>
    </w:rPr>
  </w:style>
  <w:style w:type="character" w:customStyle="1" w:styleId="BalloonTextChar">
    <w:name w:val="Balloon Text Char"/>
    <w:basedOn w:val="DefaultParagraphFont"/>
    <w:link w:val="BalloonText"/>
    <w:rsid w:val="009C7B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61A0A-A3EF-4D55-9C83-68331FD9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TECHNICAL BULLETIN NO</vt:lpstr>
    </vt:vector>
  </TitlesOfParts>
  <Company>Spectrum Technologies</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BULLETIN NO</dc:title>
  <dc:subject/>
  <dc:creator>David</dc:creator>
  <cp:keywords/>
  <cp:lastModifiedBy>Tyson Dollinger</cp:lastModifiedBy>
  <cp:revision>2</cp:revision>
  <cp:lastPrinted>2014-12-04T13:25:00Z</cp:lastPrinted>
  <dcterms:created xsi:type="dcterms:W3CDTF">2018-07-27T13:41:00Z</dcterms:created>
  <dcterms:modified xsi:type="dcterms:W3CDTF">2018-07-27T13:41:00Z</dcterms:modified>
</cp:coreProperties>
</file>